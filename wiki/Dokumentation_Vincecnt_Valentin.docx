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898C2" w14:textId="5A50C081" w:rsidR="0013471D" w:rsidRPr="0075118D" w:rsidRDefault="00285F64" w:rsidP="00911F97">
      <w:pPr>
        <w:pStyle w:val="berschriftVictoryGreen"/>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EndPr/>
        <w:sdtContent>
          <w:r w:rsidR="3CCC4F17">
            <w:t>VVETTER aPP</w:t>
          </w:r>
        </w:sdtContent>
      </w:sdt>
    </w:p>
    <w:p w14:paraId="4BBCAC67" w14:textId="02B03657" w:rsidR="00493161" w:rsidRPr="0075118D" w:rsidRDefault="00285F64" w:rsidP="00493161">
      <w:pPr>
        <w:pStyle w:val="berschrift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EndPr/>
        <w:sdtContent>
          <w:r w:rsidR="008366FC">
            <w:rPr>
              <w:rFonts w:eastAsia="Times New Roman"/>
            </w:rPr>
            <w:t>App-Name</w:t>
          </w:r>
        </w:sdtContent>
      </w:sdt>
    </w:p>
    <w:sdt>
      <w:sdtPr>
        <w:tag w:val="officeatworkDocumentPart: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"/>
        <w:id w:val="-93705526"/>
        <w:placeholder>
          <w:docPart w:val="F6EFBA0A02F81E40AADF92C5FFDDE641"/>
        </w:placeholder>
      </w:sdtPr>
      <w:sdtEndPr/>
      <w:sdtContent>
        <w:p w14:paraId="1095113C" w14:textId="7E84CFCD" w:rsidR="00421DCC" w:rsidRPr="0075118D" w:rsidRDefault="00D8519B" w:rsidP="000F03B1">
          <w:pPr>
            <w:pStyle w:val="berschrift3"/>
            <w:rPr>
              <w:b w:val="0"/>
              <w:bCs/>
            </w:rPr>
          </w:pPr>
          <w:r>
            <w:rPr>
              <w:rFonts w:eastAsia="Times New Roman"/>
            </w:rPr>
            <w:t>Version 1.0.0, Datum: 3. Juni 2023</w:t>
          </w:r>
        </w:p>
      </w:sdtContent>
    </w:sdt>
    <w:p w14:paraId="6D89EBB8" w14:textId="24708301" w:rsidR="002F6473" w:rsidRPr="006F3099" w:rsidRDefault="00285F64" w:rsidP="00F572BA">
      <w:sdt>
        <w:sdtPr>
          <w:alias w:val="Dokument-Text"/>
          <w:tag w:val="officeatworkDocumentPart:U2FsdGVkX1/QJJzgQXPVYYzx/89vKfIRQRGOvItdBtzVghi/zYxOhX1zb84dTGjqO+DUK/JlAOZb+jTdM5ShUfNZaLBK4C11gsFnAxAqxkKHtwuqADd4iWiw//J1hez17b6NqMeDyzARA7Sab60Dc7htBJGZYReRV6ekJTltT9wsxxb/kcpFC7skHrFA0BUaosB9T2FhnKpxaIHGDy+We18g8kfgLbR/HYCC3xdCSHWX+4JqwfyqdySNs4pbN9dGKu8k7O4E8FCuRua+eTL73wp1tXtUWKUy/Yy5xp37FpN7kR/mZj/4JojBMHO+H45ygPnk3kTOAEMvdZgFDuTZzZMjHeq2myB1qQNiOXfpAE4+70FR2rJPSCosUEy5aJyL"/>
          <w:id w:val="-180207276"/>
          <w:placeholder>
            <w:docPart w:val="DefaultPlaceholder_-1854013440"/>
          </w:placeholder>
        </w:sdtPr>
        <w:sdtEndPr>
          <w:rPr>
            <w:lang w:val="en-US"/>
          </w:rPr>
        </w:sdtEndPr>
        <w:sdtContent>
          <w:r w:rsidR="002F6473">
            <w:t xml:space="preserve">Hier kannst du einen Printscreen deiner App </w:t>
          </w:r>
          <w:r w:rsidR="006F3099">
            <w:t>einfügen</w:t>
          </w:r>
          <w:r w:rsidR="002F6473">
            <w:t>.</w:t>
          </w:r>
        </w:sdtContent>
      </w:sdt>
    </w:p>
    <w:p w14:paraId="02CD69CF" w14:textId="77777777" w:rsidR="002F6473" w:rsidRPr="006F3099" w:rsidRDefault="002F6473">
      <w:pPr>
        <w:spacing w:after="160" w:line="259" w:lineRule="auto"/>
      </w:pPr>
      <w:r w:rsidRPr="006F3099">
        <w:br w:type="page"/>
      </w:r>
    </w:p>
    <w:p w14:paraId="0914BFF5" w14:textId="00E41A79" w:rsidR="002F6473" w:rsidRDefault="002F6473" w:rsidP="461986EC">
      <w:pPr>
        <w:pStyle w:val="berschriftInnovationBlue"/>
      </w:pPr>
      <w:r>
        <w:lastRenderedPageBreak/>
        <w:t>Abstract (Kurzbeschreibung)</w:t>
      </w:r>
    </w:p>
    <w:p w14:paraId="6A882608" w14:textId="009157FF" w:rsidR="336E814B" w:rsidRDefault="336E814B">
      <w:r>
        <w:t>Wir haben eine Wetter App umgesetzt, die Hilfe mit einer API verschiedene Daten aus verschiedenen Regionen anzeigt. So wie z.B. Grad</w:t>
      </w:r>
      <w:r w:rsidR="52C68D39">
        <w:t xml:space="preserve"> </w:t>
      </w:r>
      <w:proofErr w:type="spellStart"/>
      <w:r w:rsidR="52C68D39">
        <w:t>Celcius</w:t>
      </w:r>
      <w:proofErr w:type="spellEnd"/>
      <w:r w:rsidR="52C68D39">
        <w:t xml:space="preserve">, Lufthochdruck, oder </w:t>
      </w:r>
      <w:r w:rsidR="00E803CF">
        <w:t>Windgeschwindigkeit</w:t>
      </w:r>
      <w:r w:rsidR="52C68D39">
        <w:t xml:space="preserve">. </w:t>
      </w:r>
    </w:p>
    <w:p w14:paraId="67F3EA2F" w14:textId="50CA6F28" w:rsidR="52C68D39" w:rsidRDefault="52C68D39">
      <w:r>
        <w:t>Der Benutzer kann Orte hinzufügen</w:t>
      </w:r>
      <w:r w:rsidR="2A3CC57D">
        <w:t xml:space="preserve">, welche dann auf einer separaten Seite </w:t>
      </w:r>
      <w:r w:rsidR="5B507096">
        <w:t>gespeichert werden</w:t>
      </w:r>
      <w:r w:rsidR="00BF7813">
        <w:t>. Mithilfe eines Buttons (siehe Screenshot), kann der Benutzer</w:t>
      </w:r>
      <w:r w:rsidR="00560A13">
        <w:t xml:space="preserve"> </w:t>
      </w:r>
      <w:r w:rsidR="003F302B">
        <w:t xml:space="preserve">auf der Settings Page, </w:t>
      </w:r>
      <w:r w:rsidR="00560A13">
        <w:t xml:space="preserve">den aktuellen Ort anwählen, der auf der </w:t>
      </w:r>
      <w:r w:rsidR="00CB68AE">
        <w:t>Home-Page</w:t>
      </w:r>
      <w:r w:rsidR="003F302B">
        <w:t xml:space="preserve"> angezeigt werden soll. </w:t>
      </w:r>
    </w:p>
    <w:p w14:paraId="552398A9" w14:textId="21F5BC24" w:rsidR="00CB68AE" w:rsidRDefault="00CB68AE">
      <w:r>
        <w:t xml:space="preserve">Auf der </w:t>
      </w:r>
      <w:r w:rsidR="00BF7744">
        <w:t>Home-Page</w:t>
      </w:r>
      <w:r>
        <w:t xml:space="preserve"> werden die aktuellen Daten </w:t>
      </w:r>
      <w:r w:rsidR="003A6A39">
        <w:t>Luf</w:t>
      </w:r>
      <w:r w:rsidR="00380DB7">
        <w:t>t</w:t>
      </w:r>
      <w:r w:rsidR="003A6A39">
        <w:t xml:space="preserve">druck, Temperatur und </w:t>
      </w:r>
      <w:r w:rsidR="00B90BE8">
        <w:t>Windgeschwindigkeit</w:t>
      </w:r>
      <w:r w:rsidR="003A6A39">
        <w:t xml:space="preserve"> angezeigt. </w:t>
      </w:r>
      <w:r w:rsidR="00BF7744">
        <w:t xml:space="preserve">Ebenfalls auch eine Prognose </w:t>
      </w:r>
      <w:r w:rsidR="00297CE2">
        <w:t>für die näc</w:t>
      </w:r>
      <w:r w:rsidR="003E4703">
        <w:t xml:space="preserve">hsten Tage angezeigt. </w:t>
      </w:r>
    </w:p>
    <w:p w14:paraId="54162E7E" w14:textId="77777777" w:rsidR="002F6473" w:rsidRDefault="002F6473">
      <w:pPr>
        <w:spacing w:after="160" w:line="259" w:lineRule="auto"/>
      </w:pPr>
      <w:r>
        <w:br w:type="page"/>
      </w:r>
    </w:p>
    <w:p w14:paraId="1188B50E" w14:textId="50EC1001" w:rsidR="002F6473" w:rsidRDefault="002F6473" w:rsidP="002F6473">
      <w:pPr>
        <w:pStyle w:val="berschriftInnovationBlue"/>
      </w:pPr>
      <w:r>
        <w:lastRenderedPageBreak/>
        <w:t>user stories</w:t>
      </w:r>
    </w:p>
    <w:p w14:paraId="726278F3" w14:textId="77777777" w:rsidR="00045D8F" w:rsidRDefault="00045D8F" w:rsidP="00045D8F">
      <w:pPr>
        <w:pStyle w:val="paragraph"/>
        <w:spacing w:before="0" w:beforeAutospacing="0" w:after="0" w:afterAutospacing="0"/>
        <w:textAlignment w:val="baseline"/>
        <w:rPr>
          <w:rFonts w:ascii="Segoe UI" w:hAnsi="Segoe UI" w:cs="Segoe UI"/>
          <w:sz w:val="18"/>
          <w:szCs w:val="18"/>
        </w:rPr>
      </w:pPr>
      <w:r>
        <w:rPr>
          <w:rStyle w:val="normaltextrun"/>
          <w:rFonts w:ascii="Titillium Web" w:hAnsi="Titillium Web" w:cs="Segoe UI"/>
          <w:b/>
          <w:bCs/>
          <w:sz w:val="28"/>
          <w:szCs w:val="28"/>
        </w:rPr>
        <w:t>User Story 1</w:t>
      </w:r>
      <w:r>
        <w:rPr>
          <w:rStyle w:val="eop"/>
          <w:rFonts w:ascii="Titillium Web" w:hAnsi="Titillium Web" w:cs="Segoe UI"/>
          <w:sz w:val="28"/>
          <w:szCs w:val="28"/>
        </w:rPr>
        <w:t> </w:t>
      </w:r>
    </w:p>
    <w:p w14:paraId="46C705C7" w14:textId="77777777" w:rsidR="00045D8F" w:rsidRDefault="00045D8F" w:rsidP="00045D8F">
      <w:pPr>
        <w:pStyle w:val="paragraph"/>
        <w:numPr>
          <w:ilvl w:val="0"/>
          <w:numId w:val="32"/>
        </w:numPr>
        <w:spacing w:before="0" w:beforeAutospacing="0" w:after="0" w:afterAutospacing="0"/>
        <w:ind w:left="1080" w:firstLine="0"/>
        <w:textAlignment w:val="baseline"/>
        <w:rPr>
          <w:rFonts w:ascii="Titillium Web" w:hAnsi="Titillium Web" w:cs="Segoe UI"/>
          <w:sz w:val="22"/>
          <w:szCs w:val="22"/>
        </w:rPr>
      </w:pPr>
      <w:r>
        <w:rPr>
          <w:rStyle w:val="normaltextrun"/>
          <w:rFonts w:ascii="Titillium Web" w:hAnsi="Titillium Web" w:cs="Segoe UI"/>
          <w:b/>
          <w:bCs/>
          <w:sz w:val="22"/>
          <w:szCs w:val="22"/>
        </w:rPr>
        <w:t>Als</w:t>
      </w:r>
      <w:r>
        <w:rPr>
          <w:rStyle w:val="normaltextrun"/>
          <w:rFonts w:ascii="Titillium Web" w:hAnsi="Titillium Web" w:cs="Segoe UI"/>
          <w:sz w:val="22"/>
          <w:szCs w:val="22"/>
        </w:rPr>
        <w:t xml:space="preserve"> Benutzer einer Wetter-App</w:t>
      </w:r>
      <w:r>
        <w:rPr>
          <w:rStyle w:val="eop"/>
          <w:rFonts w:ascii="Titillium Web" w:hAnsi="Titillium Web" w:cs="Segoe UI"/>
          <w:sz w:val="22"/>
          <w:szCs w:val="22"/>
        </w:rPr>
        <w:t> </w:t>
      </w:r>
    </w:p>
    <w:p w14:paraId="5C3574BD" w14:textId="77777777" w:rsidR="00045D8F" w:rsidRDefault="00045D8F" w:rsidP="00045D8F">
      <w:pPr>
        <w:pStyle w:val="paragraph"/>
        <w:numPr>
          <w:ilvl w:val="0"/>
          <w:numId w:val="33"/>
        </w:numPr>
        <w:spacing w:before="0" w:beforeAutospacing="0" w:after="0" w:afterAutospacing="0"/>
        <w:ind w:left="1080" w:firstLine="0"/>
        <w:textAlignment w:val="baseline"/>
        <w:rPr>
          <w:rFonts w:ascii="Titillium Web" w:hAnsi="Titillium Web" w:cs="Segoe UI"/>
          <w:sz w:val="22"/>
          <w:szCs w:val="22"/>
        </w:rPr>
      </w:pPr>
      <w:r>
        <w:rPr>
          <w:rStyle w:val="normaltextrun"/>
          <w:rFonts w:ascii="Titillium Web" w:hAnsi="Titillium Web" w:cs="Segoe UI"/>
          <w:b/>
          <w:bCs/>
          <w:sz w:val="22"/>
          <w:szCs w:val="22"/>
        </w:rPr>
        <w:t>möchte ich</w:t>
      </w:r>
      <w:r>
        <w:rPr>
          <w:rStyle w:val="normaltextrun"/>
          <w:rFonts w:ascii="Titillium Web" w:hAnsi="Titillium Web" w:cs="Segoe UI"/>
          <w:sz w:val="22"/>
          <w:szCs w:val="22"/>
        </w:rPr>
        <w:t xml:space="preserve"> aktuelle Wetterdaten wie Temperatur, Luftfeuchtigkeit, und Luftdruck für meinen Standort angezeigt bekommen,</w:t>
      </w:r>
      <w:r>
        <w:rPr>
          <w:rStyle w:val="eop"/>
          <w:rFonts w:ascii="Titillium Web" w:hAnsi="Titillium Web" w:cs="Segoe UI"/>
          <w:sz w:val="22"/>
          <w:szCs w:val="22"/>
        </w:rPr>
        <w:t> </w:t>
      </w:r>
    </w:p>
    <w:p w14:paraId="09CC6183" w14:textId="77777777" w:rsidR="00045D8F" w:rsidRDefault="00045D8F" w:rsidP="00045D8F">
      <w:pPr>
        <w:pStyle w:val="paragraph"/>
        <w:numPr>
          <w:ilvl w:val="0"/>
          <w:numId w:val="34"/>
        </w:numPr>
        <w:spacing w:before="0" w:beforeAutospacing="0" w:after="0" w:afterAutospacing="0"/>
        <w:ind w:left="1080" w:firstLine="0"/>
        <w:textAlignment w:val="baseline"/>
        <w:rPr>
          <w:rFonts w:ascii="Titillium Web" w:hAnsi="Titillium Web" w:cs="Segoe UI"/>
          <w:sz w:val="22"/>
          <w:szCs w:val="22"/>
        </w:rPr>
      </w:pPr>
      <w:r>
        <w:rPr>
          <w:rStyle w:val="normaltextrun"/>
          <w:rFonts w:ascii="Titillium Web" w:hAnsi="Titillium Web" w:cs="Segoe UI"/>
          <w:b/>
          <w:bCs/>
          <w:sz w:val="22"/>
          <w:szCs w:val="22"/>
        </w:rPr>
        <w:t>damit</w:t>
      </w:r>
      <w:r>
        <w:rPr>
          <w:rStyle w:val="normaltextrun"/>
          <w:rFonts w:ascii="Titillium Web" w:hAnsi="Titillium Web" w:cs="Segoe UI"/>
          <w:sz w:val="22"/>
          <w:szCs w:val="22"/>
        </w:rPr>
        <w:t xml:space="preserve"> ich meine Tagesplanung besser gestalten kann.</w:t>
      </w:r>
      <w:r>
        <w:rPr>
          <w:rStyle w:val="eop"/>
          <w:rFonts w:ascii="Titillium Web" w:hAnsi="Titillium Web" w:cs="Segoe UI"/>
          <w:sz w:val="22"/>
          <w:szCs w:val="22"/>
        </w:rPr>
        <w:t> </w:t>
      </w:r>
    </w:p>
    <w:p w14:paraId="00C592D2" w14:textId="77777777" w:rsidR="00045D8F" w:rsidRDefault="00045D8F" w:rsidP="00045D8F">
      <w:pPr>
        <w:pStyle w:val="paragraph"/>
        <w:spacing w:before="0" w:beforeAutospacing="0" w:after="0" w:afterAutospacing="0"/>
        <w:textAlignment w:val="baseline"/>
        <w:rPr>
          <w:rFonts w:ascii="Segoe UI" w:hAnsi="Segoe UI" w:cs="Segoe UI"/>
          <w:sz w:val="18"/>
          <w:szCs w:val="18"/>
        </w:rPr>
      </w:pPr>
      <w:r>
        <w:rPr>
          <w:rStyle w:val="eop"/>
          <w:rFonts w:ascii="Titillium Web" w:hAnsi="Titillium Web" w:cs="Segoe UI"/>
          <w:sz w:val="22"/>
          <w:szCs w:val="22"/>
        </w:rPr>
        <w:t> </w:t>
      </w:r>
    </w:p>
    <w:p w14:paraId="369E268E" w14:textId="77777777" w:rsidR="00045D8F" w:rsidRDefault="00045D8F" w:rsidP="00045D8F">
      <w:pPr>
        <w:pStyle w:val="paragraph"/>
        <w:spacing w:before="0" w:beforeAutospacing="0" w:after="0" w:afterAutospacing="0"/>
        <w:textAlignment w:val="baseline"/>
        <w:rPr>
          <w:rFonts w:ascii="Segoe UI" w:hAnsi="Segoe UI" w:cs="Segoe UI"/>
          <w:sz w:val="18"/>
          <w:szCs w:val="18"/>
        </w:rPr>
      </w:pPr>
      <w:r>
        <w:rPr>
          <w:rStyle w:val="eop"/>
          <w:rFonts w:ascii="Titillium Web" w:hAnsi="Titillium Web" w:cs="Segoe UI"/>
          <w:sz w:val="22"/>
          <w:szCs w:val="22"/>
        </w:rPr>
        <w:t> </w:t>
      </w:r>
    </w:p>
    <w:p w14:paraId="6C39EC20" w14:textId="77777777" w:rsidR="00045D8F" w:rsidRDefault="00045D8F" w:rsidP="00045D8F">
      <w:pPr>
        <w:pStyle w:val="paragraph"/>
        <w:spacing w:before="0" w:beforeAutospacing="0" w:after="0" w:afterAutospacing="0"/>
        <w:textAlignment w:val="baseline"/>
        <w:rPr>
          <w:rFonts w:ascii="Segoe UI" w:hAnsi="Segoe UI" w:cs="Segoe UI"/>
          <w:sz w:val="18"/>
          <w:szCs w:val="18"/>
        </w:rPr>
      </w:pPr>
      <w:r>
        <w:rPr>
          <w:rStyle w:val="normaltextrun"/>
          <w:rFonts w:ascii="Titillium Web" w:hAnsi="Titillium Web" w:cs="Segoe UI"/>
          <w:b/>
          <w:bCs/>
          <w:sz w:val="28"/>
          <w:szCs w:val="28"/>
        </w:rPr>
        <w:t>User Story 2</w:t>
      </w:r>
      <w:r>
        <w:rPr>
          <w:rStyle w:val="eop"/>
          <w:rFonts w:ascii="Titillium Web" w:hAnsi="Titillium Web" w:cs="Segoe UI"/>
          <w:sz w:val="28"/>
          <w:szCs w:val="28"/>
        </w:rPr>
        <w:t> </w:t>
      </w:r>
    </w:p>
    <w:p w14:paraId="05248B6E" w14:textId="77777777" w:rsidR="00045D8F" w:rsidRDefault="00045D8F" w:rsidP="00045D8F">
      <w:pPr>
        <w:pStyle w:val="paragraph"/>
        <w:spacing w:before="0" w:beforeAutospacing="0" w:after="0" w:afterAutospacing="0"/>
        <w:textAlignment w:val="baseline"/>
        <w:rPr>
          <w:rFonts w:ascii="Segoe UI" w:hAnsi="Segoe UI" w:cs="Segoe UI"/>
          <w:sz w:val="18"/>
          <w:szCs w:val="18"/>
        </w:rPr>
      </w:pPr>
      <w:r>
        <w:rPr>
          <w:rStyle w:val="normaltextrun"/>
          <w:rFonts w:ascii="Titillium Web" w:hAnsi="Titillium Web" w:cs="Segoe UI"/>
          <w:b/>
          <w:bCs/>
          <w:sz w:val="22"/>
          <w:szCs w:val="22"/>
        </w:rPr>
        <w:t>Als</w:t>
      </w:r>
      <w:r>
        <w:rPr>
          <w:rStyle w:val="normaltextrun"/>
          <w:rFonts w:ascii="Titillium Web" w:hAnsi="Titillium Web" w:cs="Segoe UI"/>
          <w:sz w:val="22"/>
          <w:szCs w:val="22"/>
        </w:rPr>
        <w:t xml:space="preserve"> Reisender</w:t>
      </w:r>
      <w:r>
        <w:rPr>
          <w:rStyle w:val="eop"/>
          <w:rFonts w:ascii="Titillium Web" w:hAnsi="Titillium Web" w:cs="Segoe UI"/>
          <w:sz w:val="22"/>
          <w:szCs w:val="22"/>
        </w:rPr>
        <w:t> </w:t>
      </w:r>
    </w:p>
    <w:p w14:paraId="66059B8E" w14:textId="77777777" w:rsidR="00045D8F" w:rsidRDefault="00045D8F" w:rsidP="00045D8F">
      <w:pPr>
        <w:pStyle w:val="paragraph"/>
        <w:spacing w:before="0" w:beforeAutospacing="0" w:after="0" w:afterAutospacing="0"/>
        <w:textAlignment w:val="baseline"/>
        <w:rPr>
          <w:rFonts w:ascii="Segoe UI" w:hAnsi="Segoe UI" w:cs="Segoe UI"/>
          <w:sz w:val="18"/>
          <w:szCs w:val="18"/>
        </w:rPr>
      </w:pPr>
      <w:r>
        <w:rPr>
          <w:rStyle w:val="normaltextrun"/>
          <w:rFonts w:ascii="Titillium Web" w:hAnsi="Titillium Web" w:cs="Segoe UI"/>
          <w:b/>
          <w:bCs/>
          <w:sz w:val="22"/>
          <w:szCs w:val="22"/>
        </w:rPr>
        <w:t>möchte ich</w:t>
      </w:r>
      <w:r>
        <w:rPr>
          <w:rStyle w:val="normaltextrun"/>
          <w:rFonts w:ascii="Titillium Web" w:hAnsi="Titillium Web" w:cs="Segoe UI"/>
          <w:sz w:val="22"/>
          <w:szCs w:val="22"/>
        </w:rPr>
        <w:t xml:space="preserve"> Wetterinformationen für einen spezifischen Zielort abfragen können,</w:t>
      </w:r>
      <w:r>
        <w:rPr>
          <w:rStyle w:val="eop"/>
          <w:rFonts w:ascii="Titillium Web" w:hAnsi="Titillium Web" w:cs="Segoe UI"/>
          <w:sz w:val="22"/>
          <w:szCs w:val="22"/>
        </w:rPr>
        <w:t> </w:t>
      </w:r>
    </w:p>
    <w:p w14:paraId="002D70F4" w14:textId="77777777" w:rsidR="00045D8F" w:rsidRDefault="00045D8F" w:rsidP="00045D8F">
      <w:pPr>
        <w:pStyle w:val="paragraph"/>
        <w:spacing w:before="0" w:beforeAutospacing="0" w:after="0" w:afterAutospacing="0"/>
        <w:textAlignment w:val="baseline"/>
        <w:rPr>
          <w:rFonts w:ascii="Segoe UI" w:hAnsi="Segoe UI" w:cs="Segoe UI"/>
          <w:sz w:val="18"/>
          <w:szCs w:val="18"/>
        </w:rPr>
      </w:pPr>
      <w:r>
        <w:rPr>
          <w:rStyle w:val="normaltextrun"/>
          <w:rFonts w:ascii="Titillium Web" w:hAnsi="Titillium Web" w:cs="Segoe UI"/>
          <w:b/>
          <w:bCs/>
          <w:sz w:val="22"/>
          <w:szCs w:val="22"/>
        </w:rPr>
        <w:t>damit</w:t>
      </w:r>
      <w:r>
        <w:rPr>
          <w:rStyle w:val="normaltextrun"/>
          <w:rFonts w:ascii="Titillium Web" w:hAnsi="Titillium Web" w:cs="Segoe UI"/>
          <w:sz w:val="22"/>
          <w:szCs w:val="22"/>
        </w:rPr>
        <w:t xml:space="preserve"> ich mich entsprechend auf die Reise vorbereiten kann (z.B. Kleidung und Aktivitäten).</w:t>
      </w:r>
      <w:r>
        <w:rPr>
          <w:rStyle w:val="eop"/>
          <w:rFonts w:ascii="Titillium Web" w:hAnsi="Titillium Web" w:cs="Segoe UI"/>
          <w:sz w:val="22"/>
          <w:szCs w:val="22"/>
        </w:rPr>
        <w:t> </w:t>
      </w:r>
    </w:p>
    <w:p w14:paraId="684BEFD0" w14:textId="77777777" w:rsidR="00045D8F" w:rsidRDefault="00045D8F" w:rsidP="00325ED9"/>
    <w:p w14:paraId="5BF6A402" w14:textId="39939FF1" w:rsidR="0044320B" w:rsidRDefault="0044320B">
      <w:pPr>
        <w:spacing w:after="160" w:line="259" w:lineRule="auto"/>
      </w:pPr>
      <w:r>
        <w:br w:type="page"/>
      </w:r>
    </w:p>
    <w:p w14:paraId="557845F5" w14:textId="77777777" w:rsidR="0044320B" w:rsidRDefault="0044320B" w:rsidP="0044320B">
      <w:pPr>
        <w:pStyle w:val="berschriftInnovationBlue"/>
      </w:pPr>
      <w:r>
        <w:lastRenderedPageBreak/>
        <w:t>Mockups</w:t>
      </w:r>
    </w:p>
    <w:p w14:paraId="3E61E3F5" w14:textId="2FB5A886" w:rsidR="00241961" w:rsidRDefault="000E1353" w:rsidP="00241961">
      <w:r>
        <w:t>Die Folgenden Mockups stellen den ursprünglich geplanten Aufbau der Applikation dar.</w:t>
      </w:r>
      <w:r>
        <w:br/>
        <w:t xml:space="preserve">zum Zeitpunkt des Erstellens war noch nicht klar welche API verwendet werden </w:t>
      </w:r>
      <w:proofErr w:type="gramStart"/>
      <w:r>
        <w:t>sollt</w:t>
      </w:r>
      <w:proofErr w:type="gramEnd"/>
      <w:r>
        <w:t xml:space="preserve"> weshalb diese vom end Resultat abweichen.</w:t>
      </w:r>
    </w:p>
    <w:p w14:paraId="30777184" w14:textId="33C3014A" w:rsidR="00D04143" w:rsidRDefault="00D04143" w:rsidP="00D04143">
      <w:pPr>
        <w:rPr>
          <w:sz w:val="32"/>
          <w:szCs w:val="34"/>
        </w:rPr>
      </w:pPr>
      <w:r>
        <w:rPr>
          <w:noProof/>
        </w:rPr>
        <w:drawing>
          <wp:anchor distT="0" distB="0" distL="114300" distR="114300" simplePos="0" relativeHeight="251658240" behindDoc="1" locked="0" layoutInCell="1" allowOverlap="1" wp14:anchorId="7D257BAD" wp14:editId="35EF1F64">
            <wp:simplePos x="0" y="0"/>
            <wp:positionH relativeFrom="margin">
              <wp:align>left</wp:align>
            </wp:positionH>
            <wp:positionV relativeFrom="paragraph">
              <wp:posOffset>3743589</wp:posOffset>
            </wp:positionV>
            <wp:extent cx="6120130" cy="3848735"/>
            <wp:effectExtent l="0" t="0" r="0" b="0"/>
            <wp:wrapTight wrapText="bothSides">
              <wp:wrapPolygon edited="0">
                <wp:start x="0" y="0"/>
                <wp:lineTo x="0" y="21490"/>
                <wp:lineTo x="21515" y="21490"/>
                <wp:lineTo x="21515" y="0"/>
                <wp:lineTo x="0" y="0"/>
              </wp:wrapPolygon>
            </wp:wrapTight>
            <wp:docPr id="2023147584" name="Grafik 3"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47584" name="Grafik 3" descr="Ein Bild, das Text, Screenshot, Design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848735"/>
                    </a:xfrm>
                    <a:prstGeom prst="rect">
                      <a:avLst/>
                    </a:prstGeom>
                    <a:noFill/>
                    <a:ln>
                      <a:noFill/>
                    </a:ln>
                  </pic:spPr>
                </pic:pic>
              </a:graphicData>
            </a:graphic>
          </wp:anchor>
        </w:drawing>
      </w:r>
      <w:r w:rsidR="00B64834" w:rsidRPr="00B64834">
        <w:rPr>
          <w:noProof/>
        </w:rPr>
        <w:drawing>
          <wp:inline distT="0" distB="0" distL="0" distR="0" wp14:anchorId="52AE07C3" wp14:editId="593ED6C2">
            <wp:extent cx="1722520" cy="3228975"/>
            <wp:effectExtent l="0" t="0" r="0" b="0"/>
            <wp:docPr id="1861205287" name="Grafik 4" descr="Ein Bild, das Text, Screenshot, Handy, mobiles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205287" name="Grafik 4" descr="Ein Bild, das Text, Screenshot, Handy, mobiles Gerät enthält.&#10;&#10;Automatisch generierte Beschreibung"/>
                    <pic:cNvPicPr/>
                  </pic:nvPicPr>
                  <pic:blipFill>
                    <a:blip r:embed="rId16"/>
                    <a:stretch>
                      <a:fillRect/>
                    </a:stretch>
                  </pic:blipFill>
                  <pic:spPr>
                    <a:xfrm>
                      <a:off x="0" y="0"/>
                      <a:ext cx="1730159" cy="3243294"/>
                    </a:xfrm>
                    <a:prstGeom prst="rect">
                      <a:avLst/>
                    </a:prstGeom>
                  </pic:spPr>
                </pic:pic>
              </a:graphicData>
            </a:graphic>
          </wp:inline>
        </w:drawing>
      </w:r>
    </w:p>
    <w:p w14:paraId="1B330836" w14:textId="60B65D40" w:rsidR="00D04143" w:rsidRPr="00D04143" w:rsidRDefault="00D04143" w:rsidP="00D04143">
      <w:pPr>
        <w:pStyle w:val="berschriftVictoryGreen"/>
        <w:rPr>
          <w:sz w:val="14"/>
          <w:szCs w:val="14"/>
        </w:rPr>
      </w:pPr>
      <w:r w:rsidRPr="00D04143">
        <w:rPr>
          <w:sz w:val="32"/>
          <w:szCs w:val="34"/>
        </w:rPr>
        <w:lastRenderedPageBreak/>
        <w:t>Home Screen</w:t>
      </w:r>
    </w:p>
    <w:p w14:paraId="1DBE4243" w14:textId="2485441B" w:rsidR="00F95265" w:rsidRDefault="00D04143" w:rsidP="00D04143">
      <w:r>
        <w:t xml:space="preserve">Auf der </w:t>
      </w:r>
      <w:r w:rsidR="004F73BA">
        <w:t>Home-Page</w:t>
      </w:r>
      <w:r>
        <w:t xml:space="preserve"> sieht</w:t>
      </w:r>
      <w:r w:rsidR="00FD6481">
        <w:t xml:space="preserve"> der Benutzer d</w:t>
      </w:r>
      <w:r w:rsidR="004F73BA">
        <w:t xml:space="preserve">ie ausgegebenen Daten von seinem Ort, den er </w:t>
      </w:r>
      <w:r w:rsidR="00EB5D33">
        <w:t xml:space="preserve">auf der Settings-Page </w:t>
      </w:r>
      <w:r w:rsidR="004F73BA">
        <w:t>angewählt ha</w:t>
      </w:r>
      <w:r w:rsidR="00EB5D33">
        <w:t xml:space="preserve">t bzw. vorher </w:t>
      </w:r>
      <w:r w:rsidR="00311379">
        <w:t>selbst</w:t>
      </w:r>
      <w:r w:rsidR="00EB5D33">
        <w:t xml:space="preserve"> hinzugefügt hat.</w:t>
      </w:r>
    </w:p>
    <w:p w14:paraId="393ADF3C" w14:textId="460B47FB" w:rsidR="00F95265" w:rsidRPr="00D04143" w:rsidRDefault="00F95265" w:rsidP="00D04143">
      <w:r>
        <w:t xml:space="preserve">Man kann nun die Prognose für die nächsten Tage sehen, dies </w:t>
      </w:r>
      <w:r w:rsidR="0053744B">
        <w:t>beinhaltet</w:t>
      </w:r>
      <w:r>
        <w:t xml:space="preserve"> die Temperatur</w:t>
      </w:r>
      <w:r w:rsidR="00161D3C">
        <w:t>, die Windgeschwindigkeit</w:t>
      </w:r>
      <w:r>
        <w:t xml:space="preserve"> und ein entsprechendes Icon</w:t>
      </w:r>
      <w:r w:rsidR="0053744B">
        <w:t xml:space="preserve">. </w:t>
      </w:r>
      <w:r>
        <w:t xml:space="preserve"> </w:t>
      </w:r>
    </w:p>
    <w:p w14:paraId="762DDC94" w14:textId="302CD023" w:rsidR="001374CB" w:rsidRPr="001374CB" w:rsidRDefault="006560F8" w:rsidP="001374CB">
      <w:pPr>
        <w:pStyle w:val="berschriftVictoryGreen"/>
        <w:rPr>
          <w:sz w:val="32"/>
          <w:szCs w:val="34"/>
        </w:rPr>
      </w:pPr>
      <w:r>
        <w:rPr>
          <w:sz w:val="32"/>
          <w:szCs w:val="34"/>
        </w:rPr>
        <w:t>Location</w:t>
      </w:r>
      <w:r w:rsidR="001374CB" w:rsidRPr="001374CB">
        <w:rPr>
          <w:sz w:val="32"/>
          <w:szCs w:val="34"/>
        </w:rPr>
        <w:t xml:space="preserve"> Page</w:t>
      </w:r>
    </w:p>
    <w:p w14:paraId="394CD4F6" w14:textId="633793EC" w:rsidR="004277A0" w:rsidRDefault="005A0681" w:rsidP="0044320B">
      <w:r>
        <w:t xml:space="preserve">Bei der </w:t>
      </w:r>
      <w:r w:rsidR="006560F8">
        <w:t>Location</w:t>
      </w:r>
      <w:r>
        <w:t xml:space="preserve"> Page, kann der Benutzer </w:t>
      </w:r>
      <w:r w:rsidR="00336775">
        <w:t xml:space="preserve">neue Orte hinzufügen bzw. </w:t>
      </w:r>
      <w:r w:rsidR="004F73BA">
        <w:t>Locations (English</w:t>
      </w:r>
      <w:r w:rsidR="00336775">
        <w:t>)</w:t>
      </w:r>
      <w:r w:rsidR="00E64A1A">
        <w:t xml:space="preserve">. </w:t>
      </w:r>
      <w:r w:rsidR="005F0A63">
        <w:t xml:space="preserve">Es gibt INPUT Fields. </w:t>
      </w:r>
      <w:r w:rsidR="004277A0">
        <w:t>In der realisierten App</w:t>
      </w:r>
      <w:r w:rsidR="00D27D6D">
        <w:t xml:space="preserve"> kann der Benutzer anstatt Region und Kanton</w:t>
      </w:r>
      <w:r w:rsidR="00C22D3C">
        <w:t>, d</w:t>
      </w:r>
      <w:r w:rsidR="004277A0">
        <w:t>en Breiten und Längengrad des Ortes eingeben. Nachdem er die Daten eingegeben hat</w:t>
      </w:r>
      <w:r w:rsidR="00D7587B">
        <w:t>, auf den Button gedrückt hat, kommt ein Pop Up das Ihn nochmals fragt, ob er den Ort wirklich hinzuf</w:t>
      </w:r>
      <w:r w:rsidR="00CA0E23">
        <w:t>ügen will.</w:t>
      </w:r>
    </w:p>
    <w:p w14:paraId="0CF81610" w14:textId="3EA92012" w:rsidR="00CA0E23" w:rsidRDefault="00CA0E23" w:rsidP="00CA0E23">
      <w:pPr>
        <w:pStyle w:val="berschriftVictoryGreen"/>
        <w:rPr>
          <w:sz w:val="32"/>
          <w:szCs w:val="34"/>
        </w:rPr>
      </w:pPr>
      <w:r w:rsidRPr="00CA0E23">
        <w:rPr>
          <w:sz w:val="32"/>
          <w:szCs w:val="34"/>
        </w:rPr>
        <w:t>Settings Page</w:t>
      </w:r>
    </w:p>
    <w:p w14:paraId="4DE51AB4" w14:textId="7C0EB1E9" w:rsidR="00EB5CC3" w:rsidRDefault="00EB5CC3" w:rsidP="00EB5CC3">
      <w:r>
        <w:t xml:space="preserve">Auf dieser Page kann der Benutzer </w:t>
      </w:r>
      <w:r w:rsidR="00AE7327">
        <w:t xml:space="preserve">eine Übersicht </w:t>
      </w:r>
      <w:r>
        <w:t>alle</w:t>
      </w:r>
      <w:r w:rsidR="00AE7327">
        <w:t>r</w:t>
      </w:r>
      <w:r>
        <w:t xml:space="preserve"> Orte sehen, die einmal auf der </w:t>
      </w:r>
      <w:r w:rsidR="00AE7327">
        <w:t>Location-Page</w:t>
      </w:r>
      <w:r>
        <w:t xml:space="preserve"> eingegeben hatte. Mithilfe eines Buttons </w:t>
      </w:r>
      <w:r w:rsidR="00AE7327">
        <w:t>kann</w:t>
      </w:r>
      <w:r>
        <w:t xml:space="preserve"> er auswählen, welchen Ort er gerade auf der </w:t>
      </w:r>
      <w:r w:rsidR="00AE7327">
        <w:t>Home-Page</w:t>
      </w:r>
      <w:r>
        <w:t xml:space="preserve"> angezeigt bekommen will. </w:t>
      </w:r>
    </w:p>
    <w:p w14:paraId="6FEE0543" w14:textId="77777777" w:rsidR="00090EB8" w:rsidRDefault="00090EB8">
      <w:pPr>
        <w:spacing w:after="160" w:line="259" w:lineRule="auto"/>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pPr>
      <w:r>
        <w:br w:type="page"/>
      </w:r>
    </w:p>
    <w:p w14:paraId="2A2C07FD" w14:textId="3E9B8946" w:rsidR="0044320B" w:rsidRDefault="0044320B" w:rsidP="0044320B">
      <w:pPr>
        <w:pStyle w:val="berschriftInnovationBlue"/>
      </w:pPr>
      <w:r>
        <w:lastRenderedPageBreak/>
        <w:t>Technische Realisierung</w:t>
      </w:r>
    </w:p>
    <w:p w14:paraId="7DB70432" w14:textId="77777777" w:rsidR="0096193D" w:rsidRPr="0096193D" w:rsidRDefault="0096193D" w:rsidP="0096193D">
      <w:pPr>
        <w:pStyle w:val="berschriftVictoryGreen"/>
        <w:rPr>
          <w:sz w:val="32"/>
          <w:szCs w:val="34"/>
        </w:rPr>
      </w:pPr>
      <w:r w:rsidRPr="0096193D">
        <w:rPr>
          <w:sz w:val="32"/>
          <w:szCs w:val="34"/>
        </w:rPr>
        <w:t>Komponenten</w:t>
      </w:r>
    </w:p>
    <w:p w14:paraId="7A9520B0" w14:textId="47668386" w:rsidR="0096193D" w:rsidRPr="00DE554E" w:rsidRDefault="0096193D" w:rsidP="00DE554E">
      <w:pPr>
        <w:pStyle w:val="berschrift1"/>
      </w:pPr>
      <w:r w:rsidRPr="00DE554E">
        <w:rPr>
          <w:rStyle w:val="Fett"/>
          <w:b/>
          <w:bCs w:val="0"/>
          <w:sz w:val="24"/>
          <w:szCs w:val="30"/>
        </w:rPr>
        <w:t>HomeScreen</w:t>
      </w:r>
    </w:p>
    <w:p w14:paraId="48828D84" w14:textId="29A5597B" w:rsidR="0096193D" w:rsidRPr="0096193D" w:rsidRDefault="0096193D" w:rsidP="00DE554E">
      <w:pPr>
        <w:spacing w:before="100" w:beforeAutospacing="1" w:after="100" w:afterAutospacing="1"/>
        <w:rPr>
          <w:rFonts w:asciiTheme="minorHAnsi" w:hAnsiTheme="minorHAnsi" w:cstheme="minorHAnsi"/>
        </w:rPr>
      </w:pPr>
      <w:r w:rsidRPr="0096193D">
        <w:rPr>
          <w:rStyle w:val="Fett"/>
          <w:rFonts w:asciiTheme="minorHAnsi" w:hAnsiTheme="minorHAnsi" w:cstheme="minorHAnsi"/>
        </w:rPr>
        <w:t>Beschreibung</w:t>
      </w:r>
      <w:r w:rsidRPr="0096193D">
        <w:rPr>
          <w:rFonts w:asciiTheme="minorHAnsi" w:hAnsiTheme="minorHAnsi" w:cstheme="minorHAnsi"/>
        </w:rPr>
        <w:t>: Der Startbildschirm der App, der Informationen</w:t>
      </w:r>
      <w:r w:rsidR="00DE554E">
        <w:rPr>
          <w:rFonts w:asciiTheme="minorHAnsi" w:hAnsiTheme="minorHAnsi" w:cstheme="minorHAnsi"/>
        </w:rPr>
        <w:t xml:space="preserve"> über </w:t>
      </w:r>
      <w:r w:rsidR="00612E29">
        <w:rPr>
          <w:rFonts w:asciiTheme="minorHAnsi" w:hAnsiTheme="minorHAnsi" w:cstheme="minorHAnsi"/>
        </w:rPr>
        <w:t>das Wetter beim</w:t>
      </w:r>
      <w:r w:rsidR="00DE554E">
        <w:rPr>
          <w:rFonts w:asciiTheme="minorHAnsi" w:hAnsiTheme="minorHAnsi" w:cstheme="minorHAnsi"/>
        </w:rPr>
        <w:t xml:space="preserve"> Ort</w:t>
      </w:r>
      <w:r w:rsidRPr="0096193D">
        <w:rPr>
          <w:rFonts w:asciiTheme="minorHAnsi" w:hAnsiTheme="minorHAnsi" w:cstheme="minorHAnsi"/>
        </w:rPr>
        <w:t xml:space="preserve"> anzeigt und Navigation zu anderen Bildschirmen </w:t>
      </w:r>
      <w:r w:rsidR="00612E29">
        <w:rPr>
          <w:rFonts w:asciiTheme="minorHAnsi" w:hAnsiTheme="minorHAnsi" w:cstheme="minorHAnsi"/>
        </w:rPr>
        <w:t xml:space="preserve">Locations und Settings </w:t>
      </w:r>
      <w:r w:rsidRPr="0096193D">
        <w:rPr>
          <w:rFonts w:asciiTheme="minorHAnsi" w:hAnsiTheme="minorHAnsi" w:cstheme="minorHAnsi"/>
        </w:rPr>
        <w:t>ermöglicht.</w:t>
      </w:r>
    </w:p>
    <w:p w14:paraId="537BE3C8" w14:textId="77777777" w:rsidR="0096193D" w:rsidRPr="0096193D" w:rsidRDefault="0096193D" w:rsidP="00DE554E">
      <w:pPr>
        <w:spacing w:before="100" w:beforeAutospacing="1" w:after="100" w:afterAutospacing="1"/>
        <w:rPr>
          <w:rFonts w:asciiTheme="minorHAnsi" w:hAnsiTheme="minorHAnsi" w:cstheme="minorHAnsi"/>
        </w:rPr>
      </w:pPr>
      <w:r w:rsidRPr="0096193D">
        <w:rPr>
          <w:rStyle w:val="Fett"/>
          <w:rFonts w:asciiTheme="minorHAnsi" w:hAnsiTheme="minorHAnsi" w:cstheme="minorHAnsi"/>
        </w:rPr>
        <w:t>Funktionalitäten</w:t>
      </w:r>
      <w:r w:rsidRPr="0096193D">
        <w:rPr>
          <w:rFonts w:asciiTheme="minorHAnsi" w:hAnsiTheme="minorHAnsi" w:cstheme="minorHAnsi"/>
        </w:rPr>
        <w:t>:</w:t>
      </w:r>
    </w:p>
    <w:p w14:paraId="52DE5FE6" w14:textId="77777777" w:rsidR="0096193D" w:rsidRPr="00FC0F61" w:rsidRDefault="0096193D" w:rsidP="00FC0F61">
      <w:pPr>
        <w:pStyle w:val="Listenabsatz"/>
        <w:numPr>
          <w:ilvl w:val="0"/>
          <w:numId w:val="37"/>
        </w:numPr>
        <w:spacing w:before="100" w:beforeAutospacing="1" w:after="100" w:afterAutospacing="1"/>
        <w:rPr>
          <w:rFonts w:asciiTheme="minorHAnsi" w:hAnsiTheme="minorHAnsi" w:cstheme="minorHAnsi"/>
        </w:rPr>
      </w:pPr>
      <w:r w:rsidRPr="00FC0F61">
        <w:rPr>
          <w:rFonts w:asciiTheme="minorHAnsi" w:hAnsiTheme="minorHAnsi" w:cstheme="minorHAnsi"/>
        </w:rPr>
        <w:t>Anzeige von Wetterdaten und Sensorinformationen.</w:t>
      </w:r>
    </w:p>
    <w:p w14:paraId="3811D824" w14:textId="77777777" w:rsidR="0096193D" w:rsidRPr="00FC0F61" w:rsidRDefault="0096193D" w:rsidP="00FC0F61">
      <w:pPr>
        <w:pStyle w:val="Listenabsatz"/>
        <w:numPr>
          <w:ilvl w:val="0"/>
          <w:numId w:val="37"/>
        </w:numPr>
        <w:spacing w:before="100" w:beforeAutospacing="1" w:after="100" w:afterAutospacing="1"/>
        <w:rPr>
          <w:rFonts w:asciiTheme="minorHAnsi" w:hAnsiTheme="minorHAnsi" w:cstheme="minorHAnsi"/>
        </w:rPr>
      </w:pPr>
      <w:r w:rsidRPr="00FC0F61">
        <w:rPr>
          <w:rFonts w:asciiTheme="minorHAnsi" w:hAnsiTheme="minorHAnsi" w:cstheme="minorHAnsi"/>
        </w:rPr>
        <w:t>Navigation zu anderen Bildschirmen wie der Locations Page.</w:t>
      </w:r>
    </w:p>
    <w:p w14:paraId="1F9DB1E6" w14:textId="42D07C3A" w:rsidR="0096193D" w:rsidRPr="00612E29" w:rsidRDefault="0096193D" w:rsidP="00612E29">
      <w:pPr>
        <w:pStyle w:val="berschrift1"/>
        <w:rPr>
          <w:sz w:val="24"/>
          <w:szCs w:val="30"/>
        </w:rPr>
      </w:pPr>
      <w:r w:rsidRPr="00612E29">
        <w:rPr>
          <w:rStyle w:val="Fett"/>
          <w:b/>
          <w:bCs w:val="0"/>
          <w:sz w:val="24"/>
          <w:szCs w:val="30"/>
        </w:rPr>
        <w:t>LocationScreen</w:t>
      </w:r>
    </w:p>
    <w:p w14:paraId="7FBE8FB4" w14:textId="11D86A91" w:rsidR="0096193D" w:rsidRPr="00BA652F" w:rsidRDefault="0096193D" w:rsidP="00612E29">
      <w:pPr>
        <w:spacing w:before="100" w:beforeAutospacing="1" w:after="100" w:afterAutospacing="1"/>
        <w:rPr>
          <w:rFonts w:asciiTheme="minorHAnsi" w:hAnsiTheme="minorHAnsi" w:cstheme="minorHAnsi"/>
          <w:color w:val="FF0000"/>
        </w:rPr>
      </w:pPr>
      <w:r w:rsidRPr="0096193D">
        <w:rPr>
          <w:rStyle w:val="Fett"/>
          <w:rFonts w:asciiTheme="minorHAnsi" w:hAnsiTheme="minorHAnsi" w:cstheme="minorHAnsi"/>
        </w:rPr>
        <w:t>Beschreibung</w:t>
      </w:r>
      <w:r w:rsidRPr="0096193D">
        <w:rPr>
          <w:rFonts w:asciiTheme="minorHAnsi" w:hAnsiTheme="minorHAnsi" w:cstheme="minorHAnsi"/>
        </w:rPr>
        <w:t>: Ermöglicht dem Benutzer, neue Orte hinzuzufügen</w:t>
      </w:r>
      <w:r w:rsidR="00612E29">
        <w:rPr>
          <w:rFonts w:asciiTheme="minorHAnsi" w:hAnsiTheme="minorHAnsi" w:cstheme="minorHAnsi"/>
        </w:rPr>
        <w:t xml:space="preserve"> mithilfe </w:t>
      </w:r>
      <w:r w:rsidR="00BA652F">
        <w:rPr>
          <w:rFonts w:asciiTheme="minorHAnsi" w:hAnsiTheme="minorHAnsi" w:cstheme="minorHAnsi"/>
        </w:rPr>
        <w:t xml:space="preserve">Input Felder. Er kann direkt den Breitengrad und Längengrad eingeben. </w:t>
      </w:r>
    </w:p>
    <w:p w14:paraId="4C9BF3B6" w14:textId="77777777" w:rsidR="0096193D" w:rsidRPr="0096193D" w:rsidRDefault="0096193D" w:rsidP="00612E29">
      <w:pPr>
        <w:spacing w:before="100" w:beforeAutospacing="1" w:after="100" w:afterAutospacing="1"/>
        <w:rPr>
          <w:rFonts w:asciiTheme="minorHAnsi" w:hAnsiTheme="minorHAnsi" w:cstheme="minorHAnsi"/>
        </w:rPr>
      </w:pPr>
      <w:r w:rsidRPr="0096193D">
        <w:rPr>
          <w:rStyle w:val="Fett"/>
          <w:rFonts w:asciiTheme="minorHAnsi" w:hAnsiTheme="minorHAnsi" w:cstheme="minorHAnsi"/>
        </w:rPr>
        <w:t>Funktionalitäten</w:t>
      </w:r>
      <w:r w:rsidRPr="0096193D">
        <w:rPr>
          <w:rFonts w:asciiTheme="minorHAnsi" w:hAnsiTheme="minorHAnsi" w:cstheme="minorHAnsi"/>
        </w:rPr>
        <w:t>:</w:t>
      </w:r>
    </w:p>
    <w:p w14:paraId="15E168C2" w14:textId="7BEBBE32" w:rsidR="0096193D" w:rsidRPr="00FC0F61" w:rsidRDefault="0096193D" w:rsidP="00FC0F61">
      <w:pPr>
        <w:pStyle w:val="Listenabsatz"/>
        <w:numPr>
          <w:ilvl w:val="0"/>
          <w:numId w:val="38"/>
        </w:numPr>
        <w:spacing w:before="100" w:beforeAutospacing="1" w:after="100" w:afterAutospacing="1"/>
        <w:rPr>
          <w:rFonts w:asciiTheme="minorHAnsi" w:hAnsiTheme="minorHAnsi" w:cstheme="minorHAnsi"/>
        </w:rPr>
      </w:pPr>
      <w:r w:rsidRPr="00FC0F61">
        <w:rPr>
          <w:rFonts w:asciiTheme="minorHAnsi" w:hAnsiTheme="minorHAnsi" w:cstheme="minorHAnsi"/>
        </w:rPr>
        <w:t xml:space="preserve">Eingabefelder für Ort, </w:t>
      </w:r>
      <w:r w:rsidR="00FC0F61" w:rsidRPr="00FC0F61">
        <w:rPr>
          <w:rFonts w:asciiTheme="minorHAnsi" w:hAnsiTheme="minorHAnsi" w:cstheme="minorHAnsi"/>
        </w:rPr>
        <w:t>Längengrad und</w:t>
      </w:r>
      <w:r w:rsidRPr="00FC0F61">
        <w:rPr>
          <w:rFonts w:asciiTheme="minorHAnsi" w:hAnsiTheme="minorHAnsi" w:cstheme="minorHAnsi"/>
        </w:rPr>
        <w:t xml:space="preserve"> </w:t>
      </w:r>
      <w:r w:rsidR="00FC0F61" w:rsidRPr="00FC0F61">
        <w:rPr>
          <w:rFonts w:asciiTheme="minorHAnsi" w:hAnsiTheme="minorHAnsi" w:cstheme="minorHAnsi"/>
        </w:rPr>
        <w:t xml:space="preserve">Breitengrad. </w:t>
      </w:r>
    </w:p>
    <w:p w14:paraId="037C9393" w14:textId="77777777" w:rsidR="0096193D" w:rsidRPr="00FC0F61" w:rsidRDefault="0096193D" w:rsidP="00FC0F61">
      <w:pPr>
        <w:pStyle w:val="Listenabsatz"/>
        <w:numPr>
          <w:ilvl w:val="0"/>
          <w:numId w:val="38"/>
        </w:numPr>
        <w:spacing w:before="100" w:beforeAutospacing="1" w:after="100" w:afterAutospacing="1"/>
        <w:rPr>
          <w:rFonts w:asciiTheme="minorHAnsi" w:hAnsiTheme="minorHAnsi" w:cstheme="minorHAnsi"/>
        </w:rPr>
      </w:pPr>
      <w:r w:rsidRPr="00FC0F61">
        <w:rPr>
          <w:rFonts w:asciiTheme="minorHAnsi" w:hAnsiTheme="minorHAnsi" w:cstheme="minorHAnsi"/>
        </w:rPr>
        <w:t>Ein Button zum Hinzufügen neuer Orte.</w:t>
      </w:r>
    </w:p>
    <w:p w14:paraId="5D36319D" w14:textId="77777777" w:rsidR="0096193D" w:rsidRPr="00FC0F61" w:rsidRDefault="0096193D" w:rsidP="00FC0F61">
      <w:pPr>
        <w:pStyle w:val="Listenabsatz"/>
        <w:numPr>
          <w:ilvl w:val="0"/>
          <w:numId w:val="38"/>
        </w:numPr>
        <w:spacing w:before="100" w:beforeAutospacing="1" w:after="100" w:afterAutospacing="1"/>
        <w:rPr>
          <w:rFonts w:asciiTheme="minorHAnsi" w:hAnsiTheme="minorHAnsi" w:cstheme="minorHAnsi"/>
        </w:rPr>
      </w:pPr>
      <w:r w:rsidRPr="00FC0F61">
        <w:rPr>
          <w:rFonts w:asciiTheme="minorHAnsi" w:hAnsiTheme="minorHAnsi" w:cstheme="minorHAnsi"/>
        </w:rPr>
        <w:t>Modale Dialoge zur Bestätigung der Aktionen.</w:t>
      </w:r>
    </w:p>
    <w:p w14:paraId="031A2B41" w14:textId="1DEC8CC3" w:rsidR="0096193D" w:rsidRPr="00FC0F61" w:rsidRDefault="0096193D" w:rsidP="00FC0F61">
      <w:pPr>
        <w:pStyle w:val="berschrift1"/>
        <w:rPr>
          <w:sz w:val="24"/>
          <w:szCs w:val="24"/>
        </w:rPr>
      </w:pPr>
      <w:r w:rsidRPr="00FC0F61">
        <w:rPr>
          <w:rStyle w:val="Fett"/>
          <w:b/>
          <w:bCs w:val="0"/>
          <w:sz w:val="24"/>
          <w:szCs w:val="24"/>
        </w:rPr>
        <w:t>SettingsScreen</w:t>
      </w:r>
    </w:p>
    <w:p w14:paraId="1DFA2093" w14:textId="5D15F859" w:rsidR="0096193D" w:rsidRPr="0096193D" w:rsidRDefault="0096193D" w:rsidP="007C74A5">
      <w:pPr>
        <w:spacing w:before="100" w:beforeAutospacing="1" w:after="100" w:afterAutospacing="1"/>
        <w:rPr>
          <w:rFonts w:asciiTheme="minorHAnsi" w:hAnsiTheme="minorHAnsi" w:cstheme="minorHAnsi"/>
        </w:rPr>
      </w:pPr>
      <w:r w:rsidRPr="0096193D">
        <w:rPr>
          <w:rStyle w:val="Fett"/>
          <w:rFonts w:asciiTheme="minorHAnsi" w:hAnsiTheme="minorHAnsi" w:cstheme="minorHAnsi"/>
        </w:rPr>
        <w:t>Beschreibung</w:t>
      </w:r>
      <w:r w:rsidRPr="0096193D">
        <w:rPr>
          <w:rFonts w:asciiTheme="minorHAnsi" w:hAnsiTheme="minorHAnsi" w:cstheme="minorHAnsi"/>
        </w:rPr>
        <w:t xml:space="preserve">: Hier werden die hinzugefügten Orte verwaltet. </w:t>
      </w:r>
      <w:r w:rsidR="007C74A5">
        <w:rPr>
          <w:rFonts w:asciiTheme="minorHAnsi" w:hAnsiTheme="minorHAnsi" w:cstheme="minorHAnsi"/>
        </w:rPr>
        <w:t xml:space="preserve">Der </w:t>
      </w:r>
      <w:r w:rsidR="002A5FBA">
        <w:rPr>
          <w:rFonts w:asciiTheme="minorHAnsi" w:hAnsiTheme="minorHAnsi" w:cstheme="minorHAnsi"/>
        </w:rPr>
        <w:t xml:space="preserve">angewählte Ort </w:t>
      </w:r>
      <w:r w:rsidR="001776C2">
        <w:rPr>
          <w:rFonts w:asciiTheme="minorHAnsi" w:hAnsiTheme="minorHAnsi" w:cstheme="minorHAnsi"/>
        </w:rPr>
        <w:t>mittels Buttons</w:t>
      </w:r>
      <w:r w:rsidR="002A5FBA">
        <w:rPr>
          <w:rFonts w:asciiTheme="minorHAnsi" w:hAnsiTheme="minorHAnsi" w:cstheme="minorHAnsi"/>
        </w:rPr>
        <w:t xml:space="preserve">, wird auf der </w:t>
      </w:r>
      <w:r w:rsidR="00A30801">
        <w:rPr>
          <w:rFonts w:asciiTheme="minorHAnsi" w:hAnsiTheme="minorHAnsi" w:cstheme="minorHAnsi"/>
        </w:rPr>
        <w:t>Homepage</w:t>
      </w:r>
      <w:r w:rsidR="002A5FBA">
        <w:rPr>
          <w:rFonts w:asciiTheme="minorHAnsi" w:hAnsiTheme="minorHAnsi" w:cstheme="minorHAnsi"/>
        </w:rPr>
        <w:t xml:space="preserve"> angezeigt. </w:t>
      </w:r>
    </w:p>
    <w:p w14:paraId="1FC07795" w14:textId="0FEB1642" w:rsidR="0096193D" w:rsidRPr="0096193D" w:rsidRDefault="0096193D" w:rsidP="007C74A5">
      <w:pPr>
        <w:spacing w:before="100" w:beforeAutospacing="1" w:after="100" w:afterAutospacing="1"/>
        <w:rPr>
          <w:rFonts w:asciiTheme="minorHAnsi" w:hAnsiTheme="minorHAnsi" w:cstheme="minorHAnsi"/>
        </w:rPr>
      </w:pPr>
      <w:r w:rsidRPr="0096193D">
        <w:rPr>
          <w:rStyle w:val="Fett"/>
          <w:rFonts w:asciiTheme="minorHAnsi" w:hAnsiTheme="minorHAnsi" w:cstheme="minorHAnsi"/>
        </w:rPr>
        <w:t>Funktionalitäten</w:t>
      </w:r>
      <w:r w:rsidRPr="0096193D">
        <w:rPr>
          <w:rFonts w:asciiTheme="minorHAnsi" w:hAnsiTheme="minorHAnsi" w:cstheme="minorHAnsi"/>
        </w:rPr>
        <w:t>:</w:t>
      </w:r>
    </w:p>
    <w:p w14:paraId="67FFC984" w14:textId="099B4679" w:rsidR="00112DFF" w:rsidRPr="00090EB8" w:rsidRDefault="0096193D" w:rsidP="00112DFF">
      <w:pPr>
        <w:pStyle w:val="Listenabsatz"/>
        <w:numPr>
          <w:ilvl w:val="0"/>
          <w:numId w:val="39"/>
        </w:numPr>
        <w:spacing w:before="100" w:beforeAutospacing="1" w:after="100" w:afterAutospacing="1"/>
        <w:rPr>
          <w:rFonts w:asciiTheme="minorHAnsi" w:hAnsiTheme="minorHAnsi" w:cstheme="minorHAnsi"/>
        </w:rPr>
      </w:pPr>
      <w:r w:rsidRPr="00FF54E6">
        <w:rPr>
          <w:rFonts w:asciiTheme="minorHAnsi" w:hAnsiTheme="minorHAnsi" w:cstheme="minorHAnsi"/>
        </w:rPr>
        <w:t>Anzeige der hinzugefügten Orte.</w:t>
      </w:r>
      <w:r w:rsidR="00FF54E6" w:rsidRPr="00FF54E6">
        <w:rPr>
          <w:rFonts w:asciiTheme="minorHAnsi" w:hAnsiTheme="minorHAnsi" w:cstheme="minorHAnsi"/>
        </w:rPr>
        <w:t xml:space="preserve"> </w:t>
      </w:r>
      <w:r w:rsidR="00112DFF">
        <w:rPr>
          <w:rFonts w:asciiTheme="minorHAnsi" w:hAnsiTheme="minorHAnsi" w:cstheme="minorHAnsi"/>
        </w:rPr>
        <w:t>Daten</w:t>
      </w:r>
      <w:r w:rsidRPr="00FF54E6">
        <w:rPr>
          <w:rFonts w:asciiTheme="minorHAnsi" w:hAnsiTheme="minorHAnsi" w:cstheme="minorHAnsi"/>
        </w:rPr>
        <w:t>speicherung</w:t>
      </w:r>
      <w:r w:rsidR="00112DFF">
        <w:rPr>
          <w:rFonts w:asciiTheme="minorHAnsi" w:hAnsiTheme="minorHAnsi" w:cstheme="minorHAnsi"/>
        </w:rPr>
        <w:t>.</w:t>
      </w:r>
    </w:p>
    <w:p w14:paraId="792C309B" w14:textId="77777777" w:rsidR="000D7B06" w:rsidRDefault="000D7B06">
      <w:pPr>
        <w:spacing w:after="160" w:line="259" w:lineRule="auto"/>
        <w:rPr>
          <w:rStyle w:val="Fett"/>
          <w:rFonts w:ascii="Titillium Web Black" w:eastAsiaTheme="majorEastAsia" w:hAnsi="Titillium Web Black" w:cs="Times New Roman (Überschriften"/>
          <w:bCs w:val="0"/>
          <w:caps/>
          <w:color w:val="000000" w:themeColor="text1"/>
          <w:sz w:val="24"/>
          <w:szCs w:val="24"/>
          <w14:textFill>
            <w14:gradFill>
              <w14:gsLst>
                <w14:gs w14:pos="0">
                  <w14:srgbClr w14:val="302683"/>
                </w14:gs>
                <w14:gs w14:pos="100000">
                  <w14:srgbClr w14:val="AF1280"/>
                </w14:gs>
              </w14:gsLst>
              <w14:lin w14:ang="0" w14:scaled="0"/>
            </w14:gradFill>
          </w14:textFill>
        </w:rPr>
      </w:pPr>
      <w:r>
        <w:rPr>
          <w:rStyle w:val="Fett"/>
          <w:rFonts w:ascii="Titillium Web Black" w:eastAsiaTheme="majorEastAsia" w:hAnsi="Titillium Web Black" w:cs="Times New Roman (Überschriften"/>
          <w:bCs w:val="0"/>
          <w:caps/>
          <w:color w:val="000000" w:themeColor="text1"/>
          <w14:textFill>
            <w14:gradFill>
              <w14:gsLst>
                <w14:gs w14:pos="0">
                  <w14:srgbClr w14:val="302683"/>
                </w14:gs>
                <w14:gs w14:pos="100000">
                  <w14:srgbClr w14:val="AF1280"/>
                </w14:gs>
              </w14:gsLst>
              <w14:lin w14:ang="0" w14:scaled="0"/>
            </w14:gradFill>
          </w14:textFill>
        </w:rPr>
        <w:br w:type="page"/>
      </w:r>
    </w:p>
    <w:p w14:paraId="34B56C1D" w14:textId="0E6FFC3C" w:rsidR="0096193D" w:rsidRPr="0096193D" w:rsidRDefault="0096193D" w:rsidP="00112DFF">
      <w:pPr>
        <w:pStyle w:val="StandardWeb"/>
        <w:rPr>
          <w:rFonts w:asciiTheme="minorHAnsi" w:hAnsiTheme="minorHAnsi" w:cstheme="minorHAnsi"/>
        </w:rPr>
      </w:pPr>
      <w:r w:rsidRPr="000D7B06">
        <w:rPr>
          <w:rStyle w:val="Fett"/>
          <w:rFonts w:ascii="Titillium Web Black" w:eastAsiaTheme="majorEastAsia" w:hAnsi="Titillium Web Black" w:cs="Times New Roman (Überschriften"/>
          <w:bCs w:val="0"/>
          <w:caps/>
          <w:color w:val="000000" w:themeColor="text1"/>
          <w:lang w:eastAsia="en-US"/>
          <w14:textFill>
            <w14:gradFill>
              <w14:gsLst>
                <w14:gs w14:pos="0">
                  <w14:srgbClr w14:val="302683"/>
                </w14:gs>
                <w14:gs w14:pos="100000">
                  <w14:srgbClr w14:val="AF1280"/>
                </w14:gs>
              </w14:gsLst>
              <w14:lin w14:ang="0" w14:scaled="0"/>
            </w14:gradFill>
          </w14:textFill>
        </w:rPr>
        <w:lastRenderedPageBreak/>
        <w:t>Lokale Speicherung</w:t>
      </w:r>
    </w:p>
    <w:p w14:paraId="2F01727F" w14:textId="110F35B8" w:rsidR="0096193D" w:rsidRPr="0096193D" w:rsidRDefault="0096193D" w:rsidP="0096193D">
      <w:pPr>
        <w:numPr>
          <w:ilvl w:val="1"/>
          <w:numId w:val="36"/>
        </w:numPr>
        <w:spacing w:before="100" w:beforeAutospacing="1" w:after="100" w:afterAutospacing="1"/>
        <w:rPr>
          <w:rFonts w:asciiTheme="minorHAnsi" w:hAnsiTheme="minorHAnsi" w:cstheme="minorHAnsi"/>
        </w:rPr>
      </w:pPr>
      <w:proofErr w:type="spellStart"/>
      <w:r w:rsidRPr="0096193D">
        <w:rPr>
          <w:rStyle w:val="Fett"/>
          <w:rFonts w:asciiTheme="minorHAnsi" w:hAnsiTheme="minorHAnsi" w:cstheme="minorHAnsi"/>
        </w:rPr>
        <w:t>AsyncStorage</w:t>
      </w:r>
      <w:proofErr w:type="spellEnd"/>
      <w:r w:rsidRPr="0096193D">
        <w:rPr>
          <w:rFonts w:asciiTheme="minorHAnsi" w:hAnsiTheme="minorHAnsi" w:cstheme="minorHAnsi"/>
        </w:rPr>
        <w:t xml:space="preserve">: Die App verwendet </w:t>
      </w:r>
      <w:proofErr w:type="spellStart"/>
      <w:r w:rsidRPr="0096193D">
        <w:rPr>
          <w:rStyle w:val="HTMLCode"/>
          <w:rFonts w:asciiTheme="minorHAnsi" w:eastAsiaTheme="minorHAnsi" w:hAnsiTheme="minorHAnsi" w:cstheme="minorHAnsi"/>
        </w:rPr>
        <w:t>AsyncStorage</w:t>
      </w:r>
      <w:proofErr w:type="spellEnd"/>
      <w:r w:rsidRPr="0096193D">
        <w:rPr>
          <w:rFonts w:asciiTheme="minorHAnsi" w:hAnsiTheme="minorHAnsi" w:cstheme="minorHAnsi"/>
        </w:rPr>
        <w:t xml:space="preserve"> zur lokalen Speicherung der Orte. Dies ermöglicht es, Daten auch nach dem Schlie</w:t>
      </w:r>
      <w:r w:rsidR="00C51372">
        <w:rPr>
          <w:rFonts w:asciiTheme="minorHAnsi" w:hAnsiTheme="minorHAnsi" w:cstheme="minorHAnsi"/>
        </w:rPr>
        <w:t>ss</w:t>
      </w:r>
      <w:r w:rsidRPr="0096193D">
        <w:rPr>
          <w:rFonts w:asciiTheme="minorHAnsi" w:hAnsiTheme="minorHAnsi" w:cstheme="minorHAnsi"/>
        </w:rPr>
        <w:t>en der App zu behalten.</w:t>
      </w:r>
    </w:p>
    <w:p w14:paraId="6592436F" w14:textId="42EBC98C" w:rsidR="0096193D" w:rsidRPr="0096193D" w:rsidRDefault="0096193D" w:rsidP="00112DFF">
      <w:pPr>
        <w:pStyle w:val="StandardWeb"/>
        <w:rPr>
          <w:rFonts w:asciiTheme="minorHAnsi" w:hAnsiTheme="minorHAnsi" w:cstheme="minorHAnsi"/>
        </w:rPr>
      </w:pPr>
      <w:r w:rsidRPr="000D7B06">
        <w:rPr>
          <w:rStyle w:val="Fett"/>
          <w:rFonts w:ascii="Titillium Web Black" w:eastAsiaTheme="majorEastAsia" w:hAnsi="Titillium Web Black" w:cs="Times New Roman (Überschriften"/>
          <w:bCs w:val="0"/>
          <w:caps/>
          <w:color w:val="000000" w:themeColor="text1"/>
          <w:lang w:eastAsia="en-US"/>
          <w14:textFill>
            <w14:gradFill>
              <w14:gsLst>
                <w14:gs w14:pos="0">
                  <w14:srgbClr w14:val="302683"/>
                </w14:gs>
                <w14:gs w14:pos="100000">
                  <w14:srgbClr w14:val="AF1280"/>
                </w14:gs>
              </w14:gsLst>
              <w14:lin w14:ang="0" w14:scaled="0"/>
            </w14:gradFill>
          </w14:textFill>
        </w:rPr>
        <w:t>Datenquellen</w:t>
      </w:r>
    </w:p>
    <w:p w14:paraId="3731D63C" w14:textId="65BDF047" w:rsidR="0096193D" w:rsidRPr="0096193D" w:rsidRDefault="0096193D" w:rsidP="0096193D">
      <w:pPr>
        <w:numPr>
          <w:ilvl w:val="1"/>
          <w:numId w:val="36"/>
        </w:numPr>
        <w:spacing w:before="100" w:beforeAutospacing="1" w:after="100" w:afterAutospacing="1"/>
        <w:rPr>
          <w:rFonts w:asciiTheme="minorHAnsi" w:hAnsiTheme="minorHAnsi" w:cstheme="minorHAnsi"/>
        </w:rPr>
      </w:pPr>
      <w:r w:rsidRPr="0096193D">
        <w:rPr>
          <w:rStyle w:val="Fett"/>
          <w:rFonts w:asciiTheme="minorHAnsi" w:hAnsiTheme="minorHAnsi" w:cstheme="minorHAnsi"/>
        </w:rPr>
        <w:t>API-Anfragen</w:t>
      </w:r>
      <w:r w:rsidRPr="0096193D">
        <w:rPr>
          <w:rFonts w:asciiTheme="minorHAnsi" w:hAnsiTheme="minorHAnsi" w:cstheme="minorHAnsi"/>
        </w:rPr>
        <w:t xml:space="preserve">: Für die Wetterdaten wird eine Wetter-API verwendet. </w:t>
      </w:r>
      <w:r w:rsidR="003A494D">
        <w:rPr>
          <w:rFonts w:asciiTheme="minorHAnsi" w:hAnsiTheme="minorHAnsi" w:cstheme="minorHAnsi"/>
        </w:rPr>
        <w:br/>
        <w:t xml:space="preserve">wir verwenden </w:t>
      </w:r>
      <w:r w:rsidR="00D42DE6">
        <w:rPr>
          <w:rFonts w:asciiTheme="minorHAnsi" w:hAnsiTheme="minorHAnsi" w:cstheme="minorHAnsi"/>
        </w:rPr>
        <w:t xml:space="preserve">die API von </w:t>
      </w:r>
      <w:hyperlink r:id="rId17" w:history="1">
        <w:r w:rsidR="00593BBC" w:rsidRPr="00CA234F">
          <w:rPr>
            <w:rStyle w:val="Hyperlink"/>
            <w:rFonts w:asciiTheme="minorHAnsi" w:hAnsiTheme="minorHAnsi" w:cstheme="minorHAnsi"/>
          </w:rPr>
          <w:t>http://www.7timer.info/doc.php?lang=en</w:t>
        </w:r>
      </w:hyperlink>
      <w:r w:rsidR="00593BBC">
        <w:rPr>
          <w:rFonts w:asciiTheme="minorHAnsi" w:hAnsiTheme="minorHAnsi" w:cstheme="minorHAnsi"/>
        </w:rPr>
        <w:t xml:space="preserve"> </w:t>
      </w:r>
    </w:p>
    <w:p w14:paraId="7E05C4A8" w14:textId="4C278CC5" w:rsidR="00DF080B" w:rsidRPr="00E67231" w:rsidRDefault="0096193D" w:rsidP="00112DFF">
      <w:pPr>
        <w:pStyle w:val="StandardWeb"/>
        <w:rPr>
          <w:ins w:id="0" w:author="{34C8BB61-CDC8-45F7-AD93-00C9FD353ED8}" w:date="2024-07-05T12:51:00Z" w16du:dateUtc="2024-07-05T10:51:00Z"/>
          <w:rStyle w:val="Fett"/>
          <w:rFonts w:asciiTheme="minorHAnsi" w:eastAsiaTheme="majorEastAsia" w:hAnsiTheme="minorHAnsi" w:cstheme="minorHAnsi"/>
          <w:b w:val="0"/>
        </w:rPr>
      </w:pPr>
      <w:r w:rsidRPr="000D7B06">
        <w:rPr>
          <w:rStyle w:val="Fett"/>
          <w:rFonts w:ascii="Titillium Web Black" w:eastAsiaTheme="majorEastAsia" w:hAnsi="Titillium Web Black" w:cs="Times New Roman (Überschriften"/>
          <w:bCs w:val="0"/>
          <w:caps/>
          <w:color w:val="000000" w:themeColor="text1"/>
          <w:lang w:eastAsia="en-US"/>
          <w14:textFill>
            <w14:gradFill>
              <w14:gsLst>
                <w14:gs w14:pos="0">
                  <w14:srgbClr w14:val="302683"/>
                </w14:gs>
                <w14:gs w14:pos="100000">
                  <w14:srgbClr w14:val="AF1280"/>
                </w14:gs>
              </w14:gsLst>
              <w14:lin w14:ang="0" w14:scaled="0"/>
            </w14:gradFill>
          </w14:textFill>
        </w:rPr>
        <w:t>Datenstruktur</w:t>
      </w:r>
    </w:p>
    <w:p w14:paraId="7C76505D" w14:textId="20DD4FCF" w:rsidR="0096193D" w:rsidRPr="0096193D" w:rsidRDefault="0096193D" w:rsidP="0096193D">
      <w:pPr>
        <w:numPr>
          <w:ilvl w:val="1"/>
          <w:numId w:val="36"/>
        </w:numPr>
        <w:spacing w:before="100" w:beforeAutospacing="1" w:after="100" w:afterAutospacing="1"/>
        <w:rPr>
          <w:rFonts w:asciiTheme="minorHAnsi" w:hAnsiTheme="minorHAnsi" w:cstheme="minorHAnsi"/>
        </w:rPr>
      </w:pPr>
      <w:r w:rsidRPr="0096193D">
        <w:rPr>
          <w:rStyle w:val="Fett"/>
          <w:rFonts w:asciiTheme="minorHAnsi" w:hAnsiTheme="minorHAnsi" w:cstheme="minorHAnsi"/>
        </w:rPr>
        <w:t>Ortsdaten</w:t>
      </w:r>
      <w:r w:rsidRPr="0096193D">
        <w:rPr>
          <w:rFonts w:asciiTheme="minorHAnsi" w:hAnsiTheme="minorHAnsi" w:cstheme="minorHAnsi"/>
        </w:rPr>
        <w:t xml:space="preserve">: Die Datenstruktur für die Orte umfasst Felder wie Ort, </w:t>
      </w:r>
      <w:r w:rsidR="00F579D2">
        <w:rPr>
          <w:rFonts w:asciiTheme="minorHAnsi" w:hAnsiTheme="minorHAnsi" w:cstheme="minorHAnsi"/>
        </w:rPr>
        <w:t>Längengrad</w:t>
      </w:r>
      <w:r w:rsidRPr="0096193D">
        <w:rPr>
          <w:rFonts w:asciiTheme="minorHAnsi" w:hAnsiTheme="minorHAnsi" w:cstheme="minorHAnsi"/>
        </w:rPr>
        <w:t xml:space="preserve"> und </w:t>
      </w:r>
      <w:r w:rsidR="00F579D2">
        <w:rPr>
          <w:rFonts w:asciiTheme="minorHAnsi" w:hAnsiTheme="minorHAnsi" w:cstheme="minorHAnsi"/>
        </w:rPr>
        <w:t>Breitengrad</w:t>
      </w:r>
      <w:r w:rsidRPr="0096193D">
        <w:rPr>
          <w:rFonts w:asciiTheme="minorHAnsi" w:hAnsiTheme="minorHAnsi" w:cstheme="minorHAnsi"/>
        </w:rPr>
        <w:t xml:space="preserve">. Diese werden als JSON-Objekte in </w:t>
      </w:r>
      <w:proofErr w:type="spellStart"/>
      <w:r w:rsidRPr="0096193D">
        <w:rPr>
          <w:rStyle w:val="HTMLCode"/>
          <w:rFonts w:asciiTheme="minorHAnsi" w:eastAsiaTheme="minorHAnsi" w:hAnsiTheme="minorHAnsi" w:cstheme="minorHAnsi"/>
        </w:rPr>
        <w:t>AsyncStorage</w:t>
      </w:r>
      <w:proofErr w:type="spellEnd"/>
      <w:r w:rsidRPr="0096193D">
        <w:rPr>
          <w:rFonts w:asciiTheme="minorHAnsi" w:hAnsiTheme="minorHAnsi" w:cstheme="minorHAnsi"/>
        </w:rPr>
        <w:t xml:space="preserve"> gespeichert.</w:t>
      </w:r>
    </w:p>
    <w:p w14:paraId="5BA514CB" w14:textId="174EA690" w:rsidR="0044320B" w:rsidRDefault="0044320B" w:rsidP="00DF080B">
      <w:pPr>
        <w:pStyle w:val="berschrift1"/>
        <w:rPr>
          <w:sz w:val="28"/>
          <w:szCs w:val="32"/>
        </w:rPr>
      </w:pPr>
      <w:r w:rsidRPr="00DF080B">
        <w:rPr>
          <w:sz w:val="28"/>
          <w:szCs w:val="32"/>
        </w:rPr>
        <w:t xml:space="preserve"> </w:t>
      </w:r>
      <w:r w:rsidR="00DF080B" w:rsidRPr="00DF080B">
        <w:rPr>
          <w:sz w:val="28"/>
          <w:szCs w:val="32"/>
        </w:rPr>
        <w:t>Modals</w:t>
      </w:r>
    </w:p>
    <w:p w14:paraId="19C0BECC" w14:textId="7FDB95E5" w:rsidR="007869A8" w:rsidRPr="007869A8" w:rsidRDefault="007869A8" w:rsidP="007869A8">
      <w:pPr>
        <w:pStyle w:val="Verzeichnis4"/>
      </w:pPr>
      <w:r>
        <w:t>In unserer App wird ein Modal verwendet, um den Benutzer zu fragen, ob er einen neuen Ort wirklich hinzufügen möchte. Dies stellt sicher, dass Benutzer ihre Eingaben bestätigen können, bevor die Aktion tatsächlich ausgeführt wird</w:t>
      </w:r>
    </w:p>
    <w:p w14:paraId="671B8DEE" w14:textId="77777777" w:rsidR="0044320B" w:rsidRPr="0096193D" w:rsidRDefault="0044320B" w:rsidP="0044320B">
      <w:pPr>
        <w:spacing w:after="160" w:line="259" w:lineRule="auto"/>
        <w:rPr>
          <w:rFonts w:asciiTheme="minorHAnsi" w:hAnsiTheme="minorHAnsi" w:cstheme="minorHAnsi"/>
        </w:rPr>
      </w:pPr>
      <w:r w:rsidRPr="0096193D">
        <w:rPr>
          <w:rFonts w:asciiTheme="minorHAnsi" w:hAnsiTheme="minorHAnsi" w:cstheme="minorHAnsi"/>
        </w:rPr>
        <w:br w:type="page"/>
      </w:r>
    </w:p>
    <w:p w14:paraId="4DFFD7C8" w14:textId="77777777" w:rsidR="002F6473" w:rsidRPr="0096193D" w:rsidRDefault="002F6473" w:rsidP="0044320B">
      <w:pPr>
        <w:rPr>
          <w:rFonts w:asciiTheme="minorHAnsi" w:hAnsiTheme="minorHAnsi" w:cstheme="minorHAnsi"/>
        </w:rPr>
      </w:pPr>
    </w:p>
    <w:p w14:paraId="705BC78F" w14:textId="25F7E8D0" w:rsidR="0044320B" w:rsidRDefault="0044320B" w:rsidP="0044320B">
      <w:pPr>
        <w:pStyle w:val="berschriftInnovationBlue"/>
      </w:pPr>
      <w:r>
        <w:t>Testing</w:t>
      </w:r>
    </w:p>
    <w:p w14:paraId="6D91FEF2" w14:textId="232AC952" w:rsidR="0044320B" w:rsidRDefault="0044320B" w:rsidP="0044320B">
      <w:r>
        <w:t xml:space="preserve">In diesem Kapitel definiert ihr die manuellen Tests, die durchgeführt werden. Es müssen mind. 4 manuelle Tests definiert werden. </w:t>
      </w:r>
    </w:p>
    <w:p w14:paraId="54A9E5DF" w14:textId="160A7205" w:rsidR="0044320B" w:rsidRDefault="0044320B" w:rsidP="0044320B">
      <w:r>
        <w:t>Hier ein Beispiel eines Tests:</w:t>
      </w:r>
    </w:p>
    <w:tbl>
      <w:tblPr>
        <w:tblStyle w:val="BbcTabellesthetisch"/>
        <w:tblW w:w="0" w:type="auto"/>
        <w:tblInd w:w="0" w:type="dxa"/>
        <w:tblLook w:val="04A0" w:firstRow="1" w:lastRow="0" w:firstColumn="1" w:lastColumn="0" w:noHBand="0" w:noVBand="1"/>
      </w:tblPr>
      <w:tblGrid>
        <w:gridCol w:w="2268"/>
        <w:gridCol w:w="7370"/>
      </w:tblGrid>
      <w:tr w:rsidR="0044320B" w14:paraId="0993B60B" w14:textId="77777777" w:rsidTr="00F57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CA11ED" w14:textId="77777777" w:rsidR="0044320B" w:rsidRPr="0044320B" w:rsidRDefault="0044320B" w:rsidP="0044320B">
            <w:pPr>
              <w:pStyle w:val="Tabellenkopfzeile"/>
              <w:rPr>
                <w:b/>
                <w:bCs/>
              </w:rPr>
            </w:pPr>
            <w:r w:rsidRPr="0044320B">
              <w:rPr>
                <w:b/>
                <w:bCs/>
              </w:rPr>
              <w:t>Abschnitt</w:t>
            </w:r>
          </w:p>
        </w:tc>
        <w:tc>
          <w:tcPr>
            <w:tcW w:w="7370" w:type="dxa"/>
          </w:tcPr>
          <w:p w14:paraId="2D1E9700" w14:textId="77777777" w:rsidR="0044320B" w:rsidRPr="0044320B" w:rsidRDefault="0044320B" w:rsidP="0044320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44320B" w14:paraId="4151BF0C" w14:textId="7777777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BB6BB6" w14:textId="77777777" w:rsidR="0044320B" w:rsidRPr="0044320B" w:rsidRDefault="0044320B" w:rsidP="0044320B">
            <w:pPr>
              <w:pStyle w:val="Tabellentext"/>
            </w:pPr>
            <w:r w:rsidRPr="0044320B">
              <w:t>ID</w:t>
            </w:r>
          </w:p>
        </w:tc>
        <w:tc>
          <w:tcPr>
            <w:tcW w:w="7370" w:type="dxa"/>
          </w:tcPr>
          <w:p w14:paraId="6B1FE2EE" w14:textId="218B2FAF" w:rsidR="0044320B" w:rsidRPr="0044320B" w:rsidRDefault="009053DB" w:rsidP="0044320B">
            <w:pPr>
              <w:pStyle w:val="Tabellentext"/>
              <w:cnfStyle w:val="000000100000" w:firstRow="0" w:lastRow="0" w:firstColumn="0" w:lastColumn="0" w:oddVBand="0" w:evenVBand="0" w:oddHBand="1" w:evenHBand="0" w:firstRowFirstColumn="0" w:firstRowLastColumn="0" w:lastRowFirstColumn="0" w:lastRowLastColumn="0"/>
            </w:pPr>
            <w:r>
              <w:t>1</w:t>
            </w:r>
          </w:p>
        </w:tc>
      </w:tr>
      <w:tr w:rsidR="0044320B" w14:paraId="6757F641" w14:textId="7777777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B000E" w14:textId="77777777" w:rsidR="0044320B" w:rsidRPr="0044320B" w:rsidRDefault="0044320B" w:rsidP="0044320B">
            <w:pPr>
              <w:pStyle w:val="Tabellentext"/>
            </w:pPr>
            <w:r w:rsidRPr="0044320B">
              <w:t>Anforderungen</w:t>
            </w:r>
          </w:p>
        </w:tc>
        <w:tc>
          <w:tcPr>
            <w:tcW w:w="7370" w:type="dxa"/>
          </w:tcPr>
          <w:p w14:paraId="3EDE0AFA" w14:textId="09716AF8" w:rsidR="0044320B" w:rsidRPr="0044320B" w:rsidRDefault="00341679" w:rsidP="0044320B">
            <w:pPr>
              <w:pStyle w:val="Tabellentext"/>
              <w:cnfStyle w:val="000000010000" w:firstRow="0" w:lastRow="0" w:firstColumn="0" w:lastColumn="0" w:oddVBand="0" w:evenVBand="0" w:oddHBand="0" w:evenHBand="1" w:firstRowFirstColumn="0" w:firstRowLastColumn="0" w:lastRowFirstColumn="0" w:lastRowLastColumn="0"/>
            </w:pPr>
            <w:r>
              <w:t xml:space="preserve">Man sollte auf der Locations Page neue Orte hinzufügen können. </w:t>
            </w:r>
          </w:p>
        </w:tc>
      </w:tr>
      <w:tr w:rsidR="0044320B" w14:paraId="1C130AA3" w14:textId="7777777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8F08DC" w14:textId="77777777" w:rsidR="0044320B" w:rsidRPr="0044320B" w:rsidRDefault="0044320B" w:rsidP="0044320B">
            <w:pPr>
              <w:pStyle w:val="Tabellentext"/>
            </w:pPr>
            <w:r w:rsidRPr="0044320B">
              <w:t>Vorbedingungen</w:t>
            </w:r>
          </w:p>
        </w:tc>
        <w:tc>
          <w:tcPr>
            <w:tcW w:w="7370" w:type="dxa"/>
          </w:tcPr>
          <w:p w14:paraId="6E53B351" w14:textId="72BEEB77" w:rsidR="0044320B" w:rsidRPr="0044320B" w:rsidRDefault="0070000D" w:rsidP="0044320B">
            <w:pPr>
              <w:pStyle w:val="Tabellentext"/>
              <w:cnfStyle w:val="000000100000" w:firstRow="0" w:lastRow="0" w:firstColumn="0" w:lastColumn="0" w:oddVBand="0" w:evenVBand="0" w:oddHBand="1" w:evenHBand="0" w:firstRowFirstColumn="0" w:firstRowLastColumn="0" w:lastRowFirstColumn="0" w:lastRowLastColumn="0"/>
            </w:pPr>
            <w:r>
              <w:t>Die App muss funktionieren und man sollte auf die Locations Page kommen</w:t>
            </w:r>
          </w:p>
        </w:tc>
      </w:tr>
      <w:tr w:rsidR="0044320B" w14:paraId="0A44122B" w14:textId="7777777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8BCB62" w14:textId="77777777" w:rsidR="0044320B" w:rsidRPr="0044320B" w:rsidRDefault="0044320B" w:rsidP="0044320B">
            <w:pPr>
              <w:pStyle w:val="Tabellentext"/>
            </w:pPr>
            <w:r w:rsidRPr="0044320B">
              <w:t>Ablauf</w:t>
            </w:r>
          </w:p>
        </w:tc>
        <w:tc>
          <w:tcPr>
            <w:tcW w:w="7370" w:type="dxa"/>
          </w:tcPr>
          <w:p w14:paraId="0B0642F9" w14:textId="180DC867" w:rsidR="0044320B" w:rsidRPr="0044320B" w:rsidRDefault="0070000D" w:rsidP="0044320B">
            <w:pPr>
              <w:pStyle w:val="Tabellentext"/>
              <w:cnfStyle w:val="000000010000" w:firstRow="0" w:lastRow="0" w:firstColumn="0" w:lastColumn="0" w:oddVBand="0" w:evenVBand="0" w:oddHBand="0" w:evenHBand="1" w:firstRowFirstColumn="0" w:firstRowLastColumn="0" w:lastRowFirstColumn="0" w:lastRowLastColumn="0"/>
            </w:pPr>
            <w:r>
              <w:t>Der Benutzer</w:t>
            </w:r>
            <w:r w:rsidR="00276B35">
              <w:t xml:space="preserve"> muss einen Input machen, um eine neue Location hinzuzufügen</w:t>
            </w:r>
          </w:p>
        </w:tc>
      </w:tr>
      <w:tr w:rsidR="0044320B" w14:paraId="225D8018" w14:textId="7777777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79A893" w14:textId="77777777" w:rsidR="0044320B" w:rsidRPr="0044320B" w:rsidRDefault="0044320B" w:rsidP="0044320B">
            <w:pPr>
              <w:pStyle w:val="Tabellentext"/>
            </w:pPr>
            <w:r w:rsidRPr="0044320B">
              <w:t>Erwartetes Resultat</w:t>
            </w:r>
          </w:p>
        </w:tc>
        <w:tc>
          <w:tcPr>
            <w:tcW w:w="7370" w:type="dxa"/>
          </w:tcPr>
          <w:p w14:paraId="06450F02" w14:textId="3ABD37A5" w:rsidR="0044320B" w:rsidRPr="0044320B" w:rsidRDefault="00341679" w:rsidP="0044320B">
            <w:pPr>
              <w:pStyle w:val="Tabellentext"/>
              <w:cnfStyle w:val="000000100000" w:firstRow="0" w:lastRow="0" w:firstColumn="0" w:lastColumn="0" w:oddVBand="0" w:evenVBand="0" w:oddHBand="1" w:evenHBand="0" w:firstRowFirstColumn="0" w:firstRowLastColumn="0" w:lastRowFirstColumn="0" w:lastRowLastColumn="0"/>
            </w:pPr>
            <w:r>
              <w:t>Der Ort ist auf der Settings Page ersichtlich.</w:t>
            </w:r>
          </w:p>
        </w:tc>
      </w:tr>
    </w:tbl>
    <w:p w14:paraId="21BD5954" w14:textId="77777777" w:rsidR="002F6473" w:rsidRDefault="002F6473" w:rsidP="002F6473"/>
    <w:tbl>
      <w:tblPr>
        <w:tblStyle w:val="BbcTabellesthetisch"/>
        <w:tblW w:w="0" w:type="auto"/>
        <w:tblInd w:w="0" w:type="dxa"/>
        <w:tblLook w:val="04A0" w:firstRow="1" w:lastRow="0" w:firstColumn="1" w:lastColumn="0" w:noHBand="0" w:noVBand="1"/>
      </w:tblPr>
      <w:tblGrid>
        <w:gridCol w:w="2268"/>
        <w:gridCol w:w="7370"/>
      </w:tblGrid>
      <w:tr w:rsidR="009053DB" w14:paraId="2D8FAAB4" w14:textId="77777777" w:rsidTr="00F57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F146531" w14:textId="77777777" w:rsidR="009053DB" w:rsidRPr="0044320B" w:rsidRDefault="009053DB" w:rsidP="00F579D2">
            <w:pPr>
              <w:pStyle w:val="Tabellenkopfzeile"/>
              <w:rPr>
                <w:b/>
                <w:bCs/>
              </w:rPr>
            </w:pPr>
            <w:r w:rsidRPr="0044320B">
              <w:rPr>
                <w:b/>
                <w:bCs/>
              </w:rPr>
              <w:t>Abschnitt</w:t>
            </w:r>
          </w:p>
        </w:tc>
        <w:tc>
          <w:tcPr>
            <w:tcW w:w="7370" w:type="dxa"/>
          </w:tcPr>
          <w:p w14:paraId="1C7AC977" w14:textId="77777777" w:rsidR="009053DB" w:rsidRPr="0044320B" w:rsidRDefault="009053DB" w:rsidP="00F579D2">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9053DB" w14:paraId="253CA69C" w14:textId="77777777" w:rsidTr="0034167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B949860" w14:textId="77777777" w:rsidR="009053DB" w:rsidRPr="0044320B" w:rsidRDefault="009053DB" w:rsidP="00F579D2">
            <w:pPr>
              <w:pStyle w:val="Tabellentext"/>
            </w:pPr>
            <w:r w:rsidRPr="0044320B">
              <w:t>ID</w:t>
            </w:r>
          </w:p>
        </w:tc>
        <w:tc>
          <w:tcPr>
            <w:tcW w:w="7370" w:type="dxa"/>
          </w:tcPr>
          <w:p w14:paraId="0EA684AD" w14:textId="2806ECB6" w:rsidR="009053DB" w:rsidRPr="0044320B" w:rsidRDefault="00B3232B" w:rsidP="00F579D2">
            <w:pPr>
              <w:pStyle w:val="Tabellentext"/>
              <w:cnfStyle w:val="000000100000" w:firstRow="0" w:lastRow="0" w:firstColumn="0" w:lastColumn="0" w:oddVBand="0" w:evenVBand="0" w:oddHBand="1" w:evenHBand="0" w:firstRowFirstColumn="0" w:firstRowLastColumn="0" w:lastRowFirstColumn="0" w:lastRowLastColumn="0"/>
            </w:pPr>
            <w:r>
              <w:t>2</w:t>
            </w:r>
          </w:p>
        </w:tc>
      </w:tr>
      <w:tr w:rsidR="009053DB" w14:paraId="2D626AB3" w14:textId="77777777" w:rsidTr="0034167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2D06645" w14:textId="77777777" w:rsidR="009053DB" w:rsidRPr="0044320B" w:rsidRDefault="009053DB" w:rsidP="00F579D2">
            <w:pPr>
              <w:pStyle w:val="Tabellentext"/>
            </w:pPr>
            <w:r w:rsidRPr="0044320B">
              <w:t>Anforderungen</w:t>
            </w:r>
          </w:p>
        </w:tc>
        <w:tc>
          <w:tcPr>
            <w:tcW w:w="7370" w:type="dxa"/>
          </w:tcPr>
          <w:p w14:paraId="2FF0365D" w14:textId="37945F9E" w:rsidR="009053DB" w:rsidRPr="0044320B" w:rsidRDefault="009B262B" w:rsidP="00F579D2">
            <w:pPr>
              <w:pStyle w:val="Tabellentext"/>
              <w:cnfStyle w:val="000000010000" w:firstRow="0" w:lastRow="0" w:firstColumn="0" w:lastColumn="0" w:oddVBand="0" w:evenVBand="0" w:oddHBand="0" w:evenHBand="1" w:firstRowFirstColumn="0" w:firstRowLastColumn="0" w:lastRowFirstColumn="0" w:lastRowLastColumn="0"/>
            </w:pPr>
            <w:r>
              <w:t>Man möchte das Wetter am aktuellen Ort wissen</w:t>
            </w:r>
          </w:p>
        </w:tc>
      </w:tr>
      <w:tr w:rsidR="009053DB" w14:paraId="0A271A0B" w14:textId="77777777" w:rsidTr="0034167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3A4117F" w14:textId="77777777" w:rsidR="009053DB" w:rsidRPr="0044320B" w:rsidRDefault="009053DB" w:rsidP="00F579D2">
            <w:pPr>
              <w:pStyle w:val="Tabellentext"/>
            </w:pPr>
            <w:r w:rsidRPr="0044320B">
              <w:t>Vorbedingungen</w:t>
            </w:r>
          </w:p>
        </w:tc>
        <w:tc>
          <w:tcPr>
            <w:tcW w:w="7370" w:type="dxa"/>
          </w:tcPr>
          <w:p w14:paraId="383FFF04" w14:textId="01A3BF05" w:rsidR="009053DB" w:rsidRPr="0044320B" w:rsidRDefault="009B262B" w:rsidP="00F579D2">
            <w:pPr>
              <w:pStyle w:val="Tabellentext"/>
              <w:cnfStyle w:val="000000100000" w:firstRow="0" w:lastRow="0" w:firstColumn="0" w:lastColumn="0" w:oddVBand="0" w:evenVBand="0" w:oddHBand="1" w:evenHBand="0" w:firstRowFirstColumn="0" w:firstRowLastColumn="0" w:lastRowFirstColumn="0" w:lastRowLastColumn="0"/>
            </w:pPr>
            <w:r>
              <w:t>Der richtige Ort muss angewählt werden</w:t>
            </w:r>
          </w:p>
        </w:tc>
      </w:tr>
      <w:tr w:rsidR="009053DB" w14:paraId="1B13ED35" w14:textId="77777777" w:rsidTr="0034167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91EC674" w14:textId="77777777" w:rsidR="009053DB" w:rsidRPr="0044320B" w:rsidRDefault="009053DB" w:rsidP="00F579D2">
            <w:pPr>
              <w:pStyle w:val="Tabellentext"/>
            </w:pPr>
            <w:r w:rsidRPr="0044320B">
              <w:t>Ablauf</w:t>
            </w:r>
          </w:p>
        </w:tc>
        <w:tc>
          <w:tcPr>
            <w:tcW w:w="7370" w:type="dxa"/>
          </w:tcPr>
          <w:p w14:paraId="4CB01B4B" w14:textId="3B7EC1B0" w:rsidR="009053DB" w:rsidRPr="0044320B" w:rsidRDefault="009B262B" w:rsidP="00F579D2">
            <w:pPr>
              <w:pStyle w:val="Tabellentext"/>
              <w:cnfStyle w:val="000000010000" w:firstRow="0" w:lastRow="0" w:firstColumn="0" w:lastColumn="0" w:oddVBand="0" w:evenVBand="0" w:oddHBand="0" w:evenHBand="1" w:firstRowFirstColumn="0" w:firstRowLastColumn="0" w:lastRowFirstColumn="0" w:lastRowLastColumn="0"/>
            </w:pPr>
            <w:r>
              <w:t>Der Tester</w:t>
            </w:r>
            <w:r w:rsidR="00FC57D5">
              <w:t xml:space="preserve"> geht auf die </w:t>
            </w:r>
            <w:r w:rsidR="00A20DB2">
              <w:t>Home-Page</w:t>
            </w:r>
            <w:r w:rsidR="00FC57D5">
              <w:t xml:space="preserve"> und schaut ob alle Daten, wie Prognosen, Grad Celsius</w:t>
            </w:r>
            <w:r w:rsidR="0059517A">
              <w:t>, Windstärke und Luftdruck angezeigt wird</w:t>
            </w:r>
            <w:r w:rsidR="005A1CFA">
              <w:t xml:space="preserve"> </w:t>
            </w:r>
          </w:p>
        </w:tc>
      </w:tr>
      <w:tr w:rsidR="009053DB" w14:paraId="4EC5AD4B" w14:textId="77777777" w:rsidTr="0034167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67FBF60" w14:textId="77777777" w:rsidR="009053DB" w:rsidRPr="0044320B" w:rsidRDefault="009053DB" w:rsidP="00F579D2">
            <w:pPr>
              <w:pStyle w:val="Tabellentext"/>
            </w:pPr>
            <w:r w:rsidRPr="0044320B">
              <w:t>Erwartetes Resultat</w:t>
            </w:r>
          </w:p>
        </w:tc>
        <w:tc>
          <w:tcPr>
            <w:tcW w:w="7370" w:type="dxa"/>
          </w:tcPr>
          <w:p w14:paraId="4DDDBDC2" w14:textId="2611CCC4" w:rsidR="009053DB" w:rsidRPr="0044320B" w:rsidRDefault="00B00AC2" w:rsidP="00F579D2">
            <w:pPr>
              <w:pStyle w:val="Tabellentext"/>
              <w:cnfStyle w:val="000000100000" w:firstRow="0" w:lastRow="0" w:firstColumn="0" w:lastColumn="0" w:oddVBand="0" w:evenVBand="0" w:oddHBand="1" w:evenHBand="0" w:firstRowFirstColumn="0" w:firstRowLastColumn="0" w:lastRowFirstColumn="0" w:lastRowLastColumn="0"/>
            </w:pPr>
            <w:r>
              <w:t>Man sollte nun wissen man anziehen sollte</w:t>
            </w:r>
            <w:r w:rsidR="00E77589">
              <w:t xml:space="preserve"> </w:t>
            </w:r>
            <w:r w:rsidR="00E77589">
              <w:rPr>
                <w:rFonts w:ascii="Times New Roman" w:hAnsi="Times New Roman" w:cs="Times New Roman"/>
              </w:rPr>
              <w:t>⁠</w:t>
            </w:r>
            <w:r w:rsidR="00E77589">
              <w:rPr>
                <w:noProof/>
              </w:rPr>
              <w:drawing>
                <wp:inline distT="0" distB="0" distL="0" distR="0" wp14:anchorId="08C8D9EB" wp14:editId="4F5C6169">
                  <wp:extent cx="190500" cy="190500"/>
                  <wp:effectExtent l="0" t="0" r="0" b="0"/>
                  <wp:docPr id="145409223" name="Grafik 5" descr="Grin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ins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bl>
    <w:p w14:paraId="62A6F37B" w14:textId="77777777" w:rsidR="009053DB" w:rsidRDefault="009053DB">
      <w:pPr>
        <w:spacing w:after="160" w:line="259" w:lineRule="auto"/>
      </w:pPr>
    </w:p>
    <w:p w14:paraId="10C55D51" w14:textId="77777777" w:rsidR="002A1501" w:rsidRDefault="002A1501">
      <w:pPr>
        <w:spacing w:after="160" w:line="259" w:lineRule="auto"/>
      </w:pPr>
    </w:p>
    <w:p w14:paraId="651CC3A9" w14:textId="77777777" w:rsidR="002A1501" w:rsidRDefault="002A1501">
      <w:pPr>
        <w:spacing w:after="160" w:line="259" w:lineRule="auto"/>
      </w:pPr>
    </w:p>
    <w:p w14:paraId="402B3817" w14:textId="77777777" w:rsidR="002A1501" w:rsidRDefault="002A1501">
      <w:pPr>
        <w:spacing w:after="160" w:line="259" w:lineRule="auto"/>
      </w:pPr>
    </w:p>
    <w:p w14:paraId="6AE2C29D" w14:textId="77777777" w:rsidR="002A1501" w:rsidRDefault="002A1501">
      <w:pPr>
        <w:spacing w:after="160" w:line="259" w:lineRule="auto"/>
      </w:pPr>
    </w:p>
    <w:p w14:paraId="7419F064" w14:textId="77777777" w:rsidR="002A1501" w:rsidRDefault="002A1501">
      <w:pPr>
        <w:spacing w:after="160" w:line="259" w:lineRule="auto"/>
      </w:pPr>
    </w:p>
    <w:p w14:paraId="784FE599" w14:textId="77777777" w:rsidR="002A1501" w:rsidRDefault="002A1501">
      <w:pPr>
        <w:spacing w:after="160" w:line="259" w:lineRule="auto"/>
      </w:pPr>
    </w:p>
    <w:tbl>
      <w:tblPr>
        <w:tblStyle w:val="BbcTabellesthetisch"/>
        <w:tblW w:w="0" w:type="auto"/>
        <w:tblInd w:w="0" w:type="dxa"/>
        <w:tblLook w:val="04A0" w:firstRow="1" w:lastRow="0" w:firstColumn="1" w:lastColumn="0" w:noHBand="0" w:noVBand="1"/>
      </w:tblPr>
      <w:tblGrid>
        <w:gridCol w:w="2268"/>
        <w:gridCol w:w="7370"/>
      </w:tblGrid>
      <w:tr w:rsidR="009053DB" w14:paraId="71D04F0D" w14:textId="77777777" w:rsidTr="00F57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9D7AF11" w14:textId="77777777" w:rsidR="009053DB" w:rsidRPr="0044320B" w:rsidRDefault="009053DB" w:rsidP="00F579D2">
            <w:pPr>
              <w:pStyle w:val="Tabellenkopfzeile"/>
              <w:rPr>
                <w:b/>
                <w:bCs/>
              </w:rPr>
            </w:pPr>
            <w:r w:rsidRPr="0044320B">
              <w:rPr>
                <w:b/>
                <w:bCs/>
              </w:rPr>
              <w:lastRenderedPageBreak/>
              <w:t>Abschnitt</w:t>
            </w:r>
          </w:p>
        </w:tc>
        <w:tc>
          <w:tcPr>
            <w:tcW w:w="7370" w:type="dxa"/>
          </w:tcPr>
          <w:p w14:paraId="226402E8" w14:textId="77777777" w:rsidR="009053DB" w:rsidRPr="0044320B" w:rsidRDefault="009053DB" w:rsidP="00F579D2">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9053DB" w14:paraId="5A95238A" w14:textId="77777777" w:rsidTr="0034167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F759E95" w14:textId="77777777" w:rsidR="009053DB" w:rsidRPr="0044320B" w:rsidRDefault="009053DB" w:rsidP="00F579D2">
            <w:pPr>
              <w:pStyle w:val="Tabellentext"/>
            </w:pPr>
            <w:r w:rsidRPr="0044320B">
              <w:t>ID</w:t>
            </w:r>
          </w:p>
        </w:tc>
        <w:tc>
          <w:tcPr>
            <w:tcW w:w="7370" w:type="dxa"/>
          </w:tcPr>
          <w:p w14:paraId="3E519385" w14:textId="71DD98AD" w:rsidR="009053DB" w:rsidRPr="0044320B" w:rsidRDefault="00F50422" w:rsidP="00F579D2">
            <w:pPr>
              <w:pStyle w:val="Tabellentext"/>
              <w:cnfStyle w:val="000000100000" w:firstRow="0" w:lastRow="0" w:firstColumn="0" w:lastColumn="0" w:oddVBand="0" w:evenVBand="0" w:oddHBand="1" w:evenHBand="0" w:firstRowFirstColumn="0" w:firstRowLastColumn="0" w:lastRowFirstColumn="0" w:lastRowLastColumn="0"/>
            </w:pPr>
            <w:r>
              <w:t>3</w:t>
            </w:r>
          </w:p>
        </w:tc>
      </w:tr>
      <w:tr w:rsidR="009053DB" w14:paraId="66B1D7F3" w14:textId="77777777" w:rsidTr="0034167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6815740" w14:textId="77777777" w:rsidR="009053DB" w:rsidRPr="0044320B" w:rsidRDefault="009053DB" w:rsidP="00F579D2">
            <w:pPr>
              <w:pStyle w:val="Tabellentext"/>
            </w:pPr>
            <w:r w:rsidRPr="0044320B">
              <w:t>Anforderungen</w:t>
            </w:r>
          </w:p>
        </w:tc>
        <w:tc>
          <w:tcPr>
            <w:tcW w:w="7370" w:type="dxa"/>
          </w:tcPr>
          <w:p w14:paraId="4AFCFE3A" w14:textId="62CD1FE9" w:rsidR="009053DB" w:rsidRPr="0044320B" w:rsidRDefault="00F50422" w:rsidP="00F579D2">
            <w:pPr>
              <w:pStyle w:val="Tabellentext"/>
              <w:cnfStyle w:val="000000010000" w:firstRow="0" w:lastRow="0" w:firstColumn="0" w:lastColumn="0" w:oddVBand="0" w:evenVBand="0" w:oddHBand="0" w:evenHBand="1" w:firstRowFirstColumn="0" w:firstRowLastColumn="0" w:lastRowFirstColumn="0" w:lastRowLastColumn="0"/>
            </w:pPr>
            <w:r>
              <w:t xml:space="preserve">Man sollte auf der Settings-Page anwählen, welchen Ort man </w:t>
            </w:r>
            <w:r w:rsidR="002A1501">
              <w:t>angezeigt haben möchte,</w:t>
            </w:r>
          </w:p>
        </w:tc>
      </w:tr>
      <w:tr w:rsidR="009053DB" w14:paraId="14ECCB37" w14:textId="77777777" w:rsidTr="0034167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FB68029" w14:textId="77777777" w:rsidR="009053DB" w:rsidRPr="0044320B" w:rsidRDefault="009053DB" w:rsidP="00F579D2">
            <w:pPr>
              <w:pStyle w:val="Tabellentext"/>
            </w:pPr>
            <w:r w:rsidRPr="0044320B">
              <w:t>Vorbedingungen</w:t>
            </w:r>
          </w:p>
        </w:tc>
        <w:tc>
          <w:tcPr>
            <w:tcW w:w="7370" w:type="dxa"/>
          </w:tcPr>
          <w:p w14:paraId="275F7A8A" w14:textId="68D0C159" w:rsidR="009053DB" w:rsidRPr="0044320B" w:rsidRDefault="002A1501" w:rsidP="00F579D2">
            <w:pPr>
              <w:pStyle w:val="Tabellentext"/>
              <w:cnfStyle w:val="000000100000" w:firstRow="0" w:lastRow="0" w:firstColumn="0" w:lastColumn="0" w:oddVBand="0" w:evenVBand="0" w:oddHBand="1" w:evenHBand="0" w:firstRowFirstColumn="0" w:firstRowLastColumn="0" w:lastRowFirstColumn="0" w:lastRowLastColumn="0"/>
            </w:pPr>
            <w:r>
              <w:t>Die App muss funktionieren und man sollte auf die Settings Page kommen</w:t>
            </w:r>
          </w:p>
        </w:tc>
      </w:tr>
      <w:tr w:rsidR="009053DB" w14:paraId="13994D85" w14:textId="77777777" w:rsidTr="0034167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B3CB09B" w14:textId="77777777" w:rsidR="009053DB" w:rsidRPr="0044320B" w:rsidRDefault="009053DB" w:rsidP="00F579D2">
            <w:pPr>
              <w:pStyle w:val="Tabellentext"/>
            </w:pPr>
            <w:r w:rsidRPr="0044320B">
              <w:t>Ablauf</w:t>
            </w:r>
          </w:p>
        </w:tc>
        <w:tc>
          <w:tcPr>
            <w:tcW w:w="7370" w:type="dxa"/>
          </w:tcPr>
          <w:p w14:paraId="425009EB" w14:textId="484B7A8F" w:rsidR="009053DB" w:rsidRPr="0044320B" w:rsidRDefault="002A1501" w:rsidP="00F579D2">
            <w:pPr>
              <w:pStyle w:val="Tabellentext"/>
              <w:cnfStyle w:val="000000010000" w:firstRow="0" w:lastRow="0" w:firstColumn="0" w:lastColumn="0" w:oddVBand="0" w:evenVBand="0" w:oddHBand="0" w:evenHBand="1" w:firstRowFirstColumn="0" w:firstRowLastColumn="0" w:lastRowFirstColumn="0" w:lastRowLastColumn="0"/>
            </w:pPr>
            <w:r>
              <w:t>Der Tester muss einen Button drücken, damit die Daten des Ortes angezeigt werden können</w:t>
            </w:r>
          </w:p>
        </w:tc>
      </w:tr>
      <w:tr w:rsidR="009053DB" w14:paraId="1B73C336" w14:textId="77777777" w:rsidTr="0034167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B3FB64A" w14:textId="77777777" w:rsidR="009053DB" w:rsidRPr="0044320B" w:rsidRDefault="009053DB" w:rsidP="00F579D2">
            <w:pPr>
              <w:pStyle w:val="Tabellentext"/>
            </w:pPr>
            <w:r w:rsidRPr="0044320B">
              <w:t>Erwartetes Resultat</w:t>
            </w:r>
          </w:p>
        </w:tc>
        <w:tc>
          <w:tcPr>
            <w:tcW w:w="7370" w:type="dxa"/>
          </w:tcPr>
          <w:p w14:paraId="56411FF4" w14:textId="113F8BDF" w:rsidR="009053DB" w:rsidRPr="0044320B" w:rsidRDefault="005A1CFA" w:rsidP="00F579D2">
            <w:pPr>
              <w:pStyle w:val="Tabellentext"/>
              <w:cnfStyle w:val="000000100000" w:firstRow="0" w:lastRow="0" w:firstColumn="0" w:lastColumn="0" w:oddVBand="0" w:evenVBand="0" w:oddHBand="1" w:evenHBand="0" w:firstRowFirstColumn="0" w:firstRowLastColumn="0" w:lastRowFirstColumn="0" w:lastRowLastColumn="0"/>
            </w:pPr>
            <w:r>
              <w:t xml:space="preserve">Der Ort sollte auf der </w:t>
            </w:r>
            <w:r w:rsidR="00A20DB2">
              <w:t>Home-Page</w:t>
            </w:r>
            <w:r>
              <w:t xml:space="preserve"> zu sehen sein. </w:t>
            </w:r>
          </w:p>
        </w:tc>
      </w:tr>
    </w:tbl>
    <w:p w14:paraId="0C4485BE" w14:textId="77777777" w:rsidR="009053DB" w:rsidRDefault="009053DB">
      <w:pPr>
        <w:spacing w:after="160" w:line="259" w:lineRule="auto"/>
      </w:pPr>
    </w:p>
    <w:p w14:paraId="0BA56621" w14:textId="77777777" w:rsidR="009053DB" w:rsidRDefault="009053DB">
      <w:pPr>
        <w:spacing w:after="160" w:line="259" w:lineRule="auto"/>
      </w:pPr>
    </w:p>
    <w:tbl>
      <w:tblPr>
        <w:tblStyle w:val="BbcTabellesthetisch"/>
        <w:tblW w:w="0" w:type="auto"/>
        <w:tblInd w:w="0" w:type="dxa"/>
        <w:tblLook w:val="04A0" w:firstRow="1" w:lastRow="0" w:firstColumn="1" w:lastColumn="0" w:noHBand="0" w:noVBand="1"/>
      </w:tblPr>
      <w:tblGrid>
        <w:gridCol w:w="2268"/>
        <w:gridCol w:w="7370"/>
      </w:tblGrid>
      <w:tr w:rsidR="009053DB" w14:paraId="45384132" w14:textId="77777777" w:rsidTr="00F57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4BAEBE" w14:textId="77777777" w:rsidR="009053DB" w:rsidRPr="0044320B" w:rsidRDefault="009053DB" w:rsidP="00F579D2">
            <w:pPr>
              <w:pStyle w:val="Tabellenkopfzeile"/>
              <w:rPr>
                <w:b/>
                <w:bCs/>
              </w:rPr>
            </w:pPr>
            <w:r w:rsidRPr="0044320B">
              <w:rPr>
                <w:b/>
                <w:bCs/>
              </w:rPr>
              <w:t>Abschnitt</w:t>
            </w:r>
          </w:p>
        </w:tc>
        <w:tc>
          <w:tcPr>
            <w:tcW w:w="7370" w:type="dxa"/>
          </w:tcPr>
          <w:p w14:paraId="697B960C" w14:textId="77777777" w:rsidR="009053DB" w:rsidRPr="0044320B" w:rsidRDefault="009053DB" w:rsidP="00F579D2">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9053DB" w14:paraId="42F40711" w14:textId="77777777" w:rsidTr="0034167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A29F827" w14:textId="77777777" w:rsidR="009053DB" w:rsidRPr="0044320B" w:rsidRDefault="009053DB" w:rsidP="00F579D2">
            <w:pPr>
              <w:pStyle w:val="Tabellentext"/>
            </w:pPr>
            <w:r w:rsidRPr="0044320B">
              <w:t>ID</w:t>
            </w:r>
          </w:p>
        </w:tc>
        <w:tc>
          <w:tcPr>
            <w:tcW w:w="7370" w:type="dxa"/>
          </w:tcPr>
          <w:p w14:paraId="5721B39A" w14:textId="7BA6E3CA" w:rsidR="009053DB" w:rsidRPr="0044320B" w:rsidRDefault="00A20DB2" w:rsidP="00F579D2">
            <w:pPr>
              <w:pStyle w:val="Tabellentext"/>
              <w:cnfStyle w:val="000000100000" w:firstRow="0" w:lastRow="0" w:firstColumn="0" w:lastColumn="0" w:oddVBand="0" w:evenVBand="0" w:oddHBand="1" w:evenHBand="0" w:firstRowFirstColumn="0" w:firstRowLastColumn="0" w:lastRowFirstColumn="0" w:lastRowLastColumn="0"/>
            </w:pPr>
            <w:r>
              <w:t>4</w:t>
            </w:r>
          </w:p>
        </w:tc>
      </w:tr>
      <w:tr w:rsidR="009053DB" w14:paraId="0E957D01" w14:textId="77777777" w:rsidTr="0034167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6BFF523" w14:textId="77777777" w:rsidR="009053DB" w:rsidRPr="0044320B" w:rsidRDefault="009053DB" w:rsidP="00F579D2">
            <w:pPr>
              <w:pStyle w:val="Tabellentext"/>
            </w:pPr>
            <w:r w:rsidRPr="0044320B">
              <w:t>Anforderungen</w:t>
            </w:r>
          </w:p>
        </w:tc>
        <w:tc>
          <w:tcPr>
            <w:tcW w:w="7370" w:type="dxa"/>
          </w:tcPr>
          <w:p w14:paraId="2D2C1103" w14:textId="5CAEE4C3" w:rsidR="009053DB" w:rsidRPr="0044320B" w:rsidRDefault="00376CB9" w:rsidP="00F579D2">
            <w:pPr>
              <w:pStyle w:val="Tabellentext"/>
              <w:cnfStyle w:val="000000010000" w:firstRow="0" w:lastRow="0" w:firstColumn="0" w:lastColumn="0" w:oddVBand="0" w:evenVBand="0" w:oddHBand="0" w:evenHBand="1" w:firstRowFirstColumn="0" w:firstRowLastColumn="0" w:lastRowFirstColumn="0" w:lastRowLastColumn="0"/>
            </w:pPr>
            <w:r>
              <w:t>Man sollte auf der Locations Page bestehende Orte entfernen können.</w:t>
            </w:r>
          </w:p>
        </w:tc>
      </w:tr>
      <w:tr w:rsidR="009053DB" w14:paraId="14BD6591" w14:textId="77777777" w:rsidTr="0034167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7E94BD5" w14:textId="77777777" w:rsidR="009053DB" w:rsidRPr="0044320B" w:rsidRDefault="009053DB" w:rsidP="00F579D2">
            <w:pPr>
              <w:pStyle w:val="Tabellentext"/>
            </w:pPr>
            <w:r w:rsidRPr="0044320B">
              <w:t>Vorbedingungen</w:t>
            </w:r>
          </w:p>
        </w:tc>
        <w:tc>
          <w:tcPr>
            <w:tcW w:w="7370" w:type="dxa"/>
          </w:tcPr>
          <w:p w14:paraId="6C0EF441" w14:textId="2F3A99FC" w:rsidR="009053DB" w:rsidRPr="0044320B" w:rsidRDefault="00D057C1" w:rsidP="00F579D2">
            <w:pPr>
              <w:pStyle w:val="Tabellentext"/>
              <w:cnfStyle w:val="000000100000" w:firstRow="0" w:lastRow="0" w:firstColumn="0" w:lastColumn="0" w:oddVBand="0" w:evenVBand="0" w:oddHBand="1" w:evenHBand="0" w:firstRowFirstColumn="0" w:firstRowLastColumn="0" w:lastRowFirstColumn="0" w:lastRowLastColumn="0"/>
            </w:pPr>
            <w:r>
              <w:t>Die App muss funktionieren, man sollte auf die Locations Page kommen und es muss mindestens ein Ort hinzugefügt worden sein.</w:t>
            </w:r>
          </w:p>
        </w:tc>
      </w:tr>
      <w:tr w:rsidR="009053DB" w14:paraId="30BC80B6" w14:textId="77777777" w:rsidTr="0034167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EE1A35" w14:textId="77777777" w:rsidR="009053DB" w:rsidRPr="0044320B" w:rsidRDefault="009053DB" w:rsidP="00F579D2">
            <w:pPr>
              <w:pStyle w:val="Tabellentext"/>
            </w:pPr>
            <w:r w:rsidRPr="0044320B">
              <w:t>Ablauf</w:t>
            </w:r>
          </w:p>
        </w:tc>
        <w:tc>
          <w:tcPr>
            <w:tcW w:w="7370" w:type="dxa"/>
          </w:tcPr>
          <w:p w14:paraId="09703561" w14:textId="459BBA2C" w:rsidR="009053DB" w:rsidRPr="0044320B" w:rsidRDefault="00B92F87" w:rsidP="00F579D2">
            <w:pPr>
              <w:pStyle w:val="Tabellentext"/>
              <w:cnfStyle w:val="000000010000" w:firstRow="0" w:lastRow="0" w:firstColumn="0" w:lastColumn="0" w:oddVBand="0" w:evenVBand="0" w:oddHBand="0" w:evenHBand="1" w:firstRowFirstColumn="0" w:firstRowLastColumn="0" w:lastRowFirstColumn="0" w:lastRowLastColumn="0"/>
            </w:pPr>
            <w:r>
              <w:t>Der Benutzer muss einen bestehenden Ort auswählen und auf einen "Ort entfernen" Button klicken.</w:t>
            </w:r>
          </w:p>
        </w:tc>
      </w:tr>
      <w:tr w:rsidR="009053DB" w14:paraId="41D43049" w14:textId="77777777" w:rsidTr="0034167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AA2A1FB" w14:textId="77777777" w:rsidR="009053DB" w:rsidRPr="0044320B" w:rsidRDefault="009053DB" w:rsidP="00F579D2">
            <w:pPr>
              <w:pStyle w:val="Tabellentext"/>
            </w:pPr>
            <w:r w:rsidRPr="0044320B">
              <w:t>Erwartetes Resultat</w:t>
            </w:r>
          </w:p>
        </w:tc>
        <w:tc>
          <w:tcPr>
            <w:tcW w:w="7370" w:type="dxa"/>
          </w:tcPr>
          <w:p w14:paraId="5C2CE82F" w14:textId="0C13C6E2" w:rsidR="009053DB" w:rsidRPr="0044320B" w:rsidRDefault="00B92F87" w:rsidP="00F579D2">
            <w:pPr>
              <w:pStyle w:val="Tabellentext"/>
              <w:cnfStyle w:val="000000100000" w:firstRow="0" w:lastRow="0" w:firstColumn="0" w:lastColumn="0" w:oddVBand="0" w:evenVBand="0" w:oddHBand="1" w:evenHBand="0" w:firstRowFirstColumn="0" w:firstRowLastColumn="0" w:lastRowFirstColumn="0" w:lastRowLastColumn="0"/>
            </w:pPr>
            <w:r>
              <w:t>Der Ort wird von der Liste der Orte auf der Settings Page entfernt.</w:t>
            </w:r>
          </w:p>
        </w:tc>
      </w:tr>
    </w:tbl>
    <w:p w14:paraId="49824D99" w14:textId="3BCB91CE" w:rsidR="0044320B" w:rsidRDefault="0044320B">
      <w:pPr>
        <w:spacing w:after="160" w:line="259" w:lineRule="auto"/>
      </w:pPr>
      <w:r>
        <w:br w:type="page"/>
      </w:r>
    </w:p>
    <w:p w14:paraId="07C8F995" w14:textId="06346410" w:rsidR="0044320B" w:rsidRDefault="0044320B" w:rsidP="0044320B">
      <w:pPr>
        <w:pStyle w:val="berschriftInnovationBlue"/>
      </w:pPr>
      <w:r>
        <w:lastRenderedPageBreak/>
        <w:t>Testprotokoll</w:t>
      </w:r>
    </w:p>
    <w:p w14:paraId="1DCF700D" w14:textId="31A2CB78" w:rsidR="0044320B" w:rsidRDefault="0044320B" w:rsidP="00CA3A4B">
      <w:r>
        <w:t xml:space="preserve">In diesem Kapitel wird die Testausführung protokolliert. </w:t>
      </w:r>
      <w:r w:rsidR="00CA3A4B">
        <w:t xml:space="preserve">Welche Tests wurden wann von wem mit welchem Resultat durchgeführt. </w:t>
      </w:r>
      <w:r>
        <w:t xml:space="preserve"> </w:t>
      </w:r>
    </w:p>
    <w:tbl>
      <w:tblPr>
        <w:tblStyle w:val="BbcTabellesthetisch"/>
        <w:tblW w:w="0" w:type="auto"/>
        <w:tblInd w:w="-57" w:type="dxa"/>
        <w:tblLook w:val="04A0" w:firstRow="1" w:lastRow="0" w:firstColumn="1" w:lastColumn="0" w:noHBand="0" w:noVBand="1"/>
      </w:tblPr>
      <w:tblGrid>
        <w:gridCol w:w="766"/>
        <w:gridCol w:w="1676"/>
        <w:gridCol w:w="1163"/>
        <w:gridCol w:w="6090"/>
      </w:tblGrid>
      <w:tr w:rsidR="00CA3A4B" w14:paraId="20B870E3" w14:textId="77777777" w:rsidTr="00CA3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960DE30" w14:textId="77777777" w:rsidR="00CA3A4B" w:rsidRDefault="00CA3A4B" w:rsidP="00F579D2">
            <w:r>
              <w:t>ID</w:t>
            </w:r>
          </w:p>
        </w:tc>
        <w:tc>
          <w:tcPr>
            <w:tcW w:w="1676" w:type="dxa"/>
          </w:tcPr>
          <w:p w14:paraId="4FD546F9" w14:textId="3155C99D" w:rsidR="00CA3A4B" w:rsidRDefault="00CA3A4B" w:rsidP="00F579D2">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64388D75" w14:textId="24C25F78" w:rsidR="00CA3A4B" w:rsidRDefault="00CA3A4B" w:rsidP="00F579D2">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6897C048" w14:textId="77777777" w:rsidR="00CA3A4B" w:rsidRDefault="00CA3A4B" w:rsidP="00F579D2">
            <w:pPr>
              <w:cnfStyle w:val="100000000000" w:firstRow="1" w:lastRow="0" w:firstColumn="0" w:lastColumn="0" w:oddVBand="0" w:evenVBand="0" w:oddHBand="0" w:evenHBand="0" w:firstRowFirstColumn="0" w:firstRowLastColumn="0" w:lastRowFirstColumn="0" w:lastRowLastColumn="0"/>
            </w:pPr>
            <w:r>
              <w:t>Bemerkungen</w:t>
            </w:r>
          </w:p>
        </w:tc>
      </w:tr>
      <w:tr w:rsidR="00CA3A4B" w:rsidRPr="00F8355F" w14:paraId="197514E5" w14:textId="77777777" w:rsidTr="00CA3A4B">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C86BFFC" w14:textId="09E89081" w:rsidR="00CA3A4B" w:rsidRPr="00CA3A4B" w:rsidRDefault="00AE1842" w:rsidP="00F579D2">
            <w:r>
              <w:t>01</w:t>
            </w:r>
          </w:p>
        </w:tc>
        <w:tc>
          <w:tcPr>
            <w:tcW w:w="1676" w:type="dxa"/>
          </w:tcPr>
          <w:p w14:paraId="58EA4AA1" w14:textId="4B70B222" w:rsidR="00CA3A4B" w:rsidRDefault="00CF5563" w:rsidP="00F579D2">
            <w:pPr>
              <w:cnfStyle w:val="000000100000" w:firstRow="0" w:lastRow="0" w:firstColumn="0" w:lastColumn="0" w:oddVBand="0" w:evenVBand="0" w:oddHBand="1" w:evenHBand="0" w:firstRowFirstColumn="0" w:firstRowLastColumn="0" w:lastRowFirstColumn="0" w:lastRowLastColumn="0"/>
            </w:pPr>
            <w:proofErr w:type="spellStart"/>
            <w:r>
              <w:t>T.Brasser</w:t>
            </w:r>
            <w:proofErr w:type="spellEnd"/>
          </w:p>
          <w:p w14:paraId="49122558" w14:textId="73EA6ABF" w:rsidR="007D43DB" w:rsidRPr="00CA3A4B" w:rsidRDefault="007D43DB" w:rsidP="00F579D2">
            <w:pPr>
              <w:cnfStyle w:val="000000100000" w:firstRow="0" w:lastRow="0" w:firstColumn="0" w:lastColumn="0" w:oddVBand="0" w:evenVBand="0" w:oddHBand="1" w:evenHBand="0" w:firstRowFirstColumn="0" w:firstRowLastColumn="0" w:lastRowFirstColumn="0" w:lastRowLastColumn="0"/>
            </w:pPr>
            <w:r>
              <w:t>05.07.2024</w:t>
            </w:r>
          </w:p>
        </w:tc>
        <w:tc>
          <w:tcPr>
            <w:tcW w:w="1163" w:type="dxa"/>
          </w:tcPr>
          <w:p w14:paraId="088016B8" w14:textId="3AEB173E" w:rsidR="00CA3A4B" w:rsidRPr="00CA3A4B" w:rsidRDefault="00CF5563" w:rsidP="00F579D2">
            <w:pPr>
              <w:cnfStyle w:val="000000100000" w:firstRow="0" w:lastRow="0" w:firstColumn="0" w:lastColumn="0" w:oddVBand="0" w:evenVBand="0" w:oddHBand="1" w:evenHBand="0" w:firstRowFirstColumn="0" w:firstRowLastColumn="0" w:lastRowFirstColumn="0" w:lastRowLastColumn="0"/>
            </w:pPr>
            <w:r>
              <w:t>J</w:t>
            </w:r>
            <w:r w:rsidR="006574A6">
              <w:t>a</w:t>
            </w:r>
          </w:p>
        </w:tc>
        <w:tc>
          <w:tcPr>
            <w:tcW w:w="6090" w:type="dxa"/>
          </w:tcPr>
          <w:p w14:paraId="34F4412C" w14:textId="67C14121" w:rsidR="00CA3A4B" w:rsidRPr="00CA3A4B" w:rsidRDefault="006574A6" w:rsidP="00F579D2">
            <w:pPr>
              <w:cnfStyle w:val="000000100000" w:firstRow="0" w:lastRow="0" w:firstColumn="0" w:lastColumn="0" w:oddVBand="0" w:evenVBand="0" w:oddHBand="1" w:evenHBand="0" w:firstRowFirstColumn="0" w:firstRowLastColumn="0" w:lastRowFirstColumn="0" w:lastRowLastColumn="0"/>
            </w:pPr>
            <w:r>
              <w:t>Funktioniert</w:t>
            </w:r>
            <w:r w:rsidR="00CF5563">
              <w:t xml:space="preserve"> einwandfrei</w:t>
            </w:r>
          </w:p>
        </w:tc>
      </w:tr>
      <w:tr w:rsidR="00CA3A4B" w14:paraId="26A072DA" w14:textId="77777777" w:rsidTr="00CA3A4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BAF5BD9" w14:textId="2A8CBF8C" w:rsidR="00CA3A4B" w:rsidRPr="00CA3A4B" w:rsidRDefault="00491013" w:rsidP="00F579D2">
            <w:r>
              <w:t>02</w:t>
            </w:r>
          </w:p>
        </w:tc>
        <w:tc>
          <w:tcPr>
            <w:tcW w:w="1676" w:type="dxa"/>
          </w:tcPr>
          <w:p w14:paraId="50288FCE" w14:textId="77777777" w:rsidR="00CA3A4B" w:rsidRDefault="00491013" w:rsidP="00F579D2">
            <w:pPr>
              <w:cnfStyle w:val="000000010000" w:firstRow="0" w:lastRow="0" w:firstColumn="0" w:lastColumn="0" w:oddVBand="0" w:evenVBand="0" w:oddHBand="0" w:evenHBand="1" w:firstRowFirstColumn="0" w:firstRowLastColumn="0" w:lastRowFirstColumn="0" w:lastRowLastColumn="0"/>
            </w:pPr>
            <w:proofErr w:type="spellStart"/>
            <w:r>
              <w:t>D.Meister</w:t>
            </w:r>
            <w:proofErr w:type="spellEnd"/>
          </w:p>
          <w:p w14:paraId="2F4AF719" w14:textId="59A5ADB1" w:rsidR="007D43DB" w:rsidRPr="00CA3A4B" w:rsidRDefault="007D43DB" w:rsidP="00F579D2">
            <w:pPr>
              <w:cnfStyle w:val="000000010000" w:firstRow="0" w:lastRow="0" w:firstColumn="0" w:lastColumn="0" w:oddVBand="0" w:evenVBand="0" w:oddHBand="0" w:evenHBand="1" w:firstRowFirstColumn="0" w:firstRowLastColumn="0" w:lastRowFirstColumn="0" w:lastRowLastColumn="0"/>
            </w:pPr>
            <w:r>
              <w:t>05.07.2024</w:t>
            </w:r>
          </w:p>
        </w:tc>
        <w:tc>
          <w:tcPr>
            <w:tcW w:w="1163" w:type="dxa"/>
          </w:tcPr>
          <w:p w14:paraId="516378AF" w14:textId="167D641E" w:rsidR="00CA3A4B" w:rsidRPr="00CA3A4B" w:rsidRDefault="003B41C4" w:rsidP="00F579D2">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7019BE25" w14:textId="273C6A9A" w:rsidR="00CA3A4B" w:rsidRPr="00CA3A4B" w:rsidRDefault="003B41C4" w:rsidP="00F579D2">
            <w:pPr>
              <w:cnfStyle w:val="000000010000" w:firstRow="0" w:lastRow="0" w:firstColumn="0" w:lastColumn="0" w:oddVBand="0" w:evenVBand="0" w:oddHBand="0" w:evenHBand="1" w:firstRowFirstColumn="0" w:firstRowLastColumn="0" w:lastRowFirstColumn="0" w:lastRowLastColumn="0"/>
            </w:pPr>
            <w:r>
              <w:t xml:space="preserve">Alles </w:t>
            </w:r>
            <w:proofErr w:type="spellStart"/>
            <w:r>
              <w:t>tiptop</w:t>
            </w:r>
            <w:proofErr w:type="spellEnd"/>
          </w:p>
        </w:tc>
      </w:tr>
      <w:tr w:rsidR="00A5156F" w14:paraId="5DF5A6DD" w14:textId="77777777" w:rsidTr="00F579D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2ACB0386" w14:textId="2AB93D84" w:rsidR="00491013" w:rsidRPr="00CA3A4B" w:rsidRDefault="00491013" w:rsidP="00F579D2">
            <w:r>
              <w:t>03</w:t>
            </w:r>
          </w:p>
        </w:tc>
        <w:tc>
          <w:tcPr>
            <w:tcW w:w="1676" w:type="dxa"/>
          </w:tcPr>
          <w:p w14:paraId="61A33B3D" w14:textId="4375ADD6" w:rsidR="00AE1842" w:rsidRDefault="003B41C4" w:rsidP="00F579D2">
            <w:pPr>
              <w:cnfStyle w:val="000000100000" w:firstRow="0" w:lastRow="0" w:firstColumn="0" w:lastColumn="0" w:oddVBand="0" w:evenVBand="0" w:oddHBand="1" w:evenHBand="0" w:firstRowFirstColumn="0" w:firstRowLastColumn="0" w:lastRowFirstColumn="0" w:lastRowLastColumn="0"/>
            </w:pPr>
            <w:proofErr w:type="spellStart"/>
            <w:r>
              <w:t>L.Ljub</w:t>
            </w:r>
            <w:r w:rsidR="004E7927">
              <w:t>isavljevic</w:t>
            </w:r>
            <w:proofErr w:type="spellEnd"/>
          </w:p>
          <w:p w14:paraId="4952FC87" w14:textId="4D4AD651" w:rsidR="001869DE" w:rsidRPr="00CA3A4B" w:rsidRDefault="001869DE" w:rsidP="00F579D2">
            <w:pPr>
              <w:cnfStyle w:val="000000100000" w:firstRow="0" w:lastRow="0" w:firstColumn="0" w:lastColumn="0" w:oddVBand="0" w:evenVBand="0" w:oddHBand="1" w:evenHBand="0" w:firstRowFirstColumn="0" w:firstRowLastColumn="0" w:lastRowFirstColumn="0" w:lastRowLastColumn="0"/>
            </w:pPr>
            <w:r>
              <w:t>05.07.2024</w:t>
            </w:r>
          </w:p>
        </w:tc>
        <w:tc>
          <w:tcPr>
            <w:tcW w:w="1163" w:type="dxa"/>
          </w:tcPr>
          <w:p w14:paraId="0FAEA083" w14:textId="7F52044B" w:rsidR="00AE1842" w:rsidRPr="00CA3A4B" w:rsidRDefault="003B41C4" w:rsidP="00F579D2">
            <w:pPr>
              <w:cnfStyle w:val="000000100000" w:firstRow="0" w:lastRow="0" w:firstColumn="0" w:lastColumn="0" w:oddVBand="0" w:evenVBand="0" w:oddHBand="1" w:evenHBand="0" w:firstRowFirstColumn="0" w:firstRowLastColumn="0" w:lastRowFirstColumn="0" w:lastRowLastColumn="0"/>
            </w:pPr>
            <w:r>
              <w:t>Ja</w:t>
            </w:r>
          </w:p>
        </w:tc>
        <w:tc>
          <w:tcPr>
            <w:tcW w:w="6090" w:type="dxa"/>
          </w:tcPr>
          <w:p w14:paraId="3950706C" w14:textId="2491BDC3" w:rsidR="00AE1842" w:rsidRPr="00CA3A4B" w:rsidRDefault="003B41C4" w:rsidP="00F579D2">
            <w:pPr>
              <w:cnfStyle w:val="000000100000" w:firstRow="0" w:lastRow="0" w:firstColumn="0" w:lastColumn="0" w:oddVBand="0" w:evenVBand="0" w:oddHBand="1" w:evenHBand="0" w:firstRowFirstColumn="0" w:firstRowLastColumn="0" w:lastRowFirstColumn="0" w:lastRowLastColumn="0"/>
            </w:pPr>
            <w:proofErr w:type="spellStart"/>
            <w:r>
              <w:t>Funktionert</w:t>
            </w:r>
            <w:proofErr w:type="spellEnd"/>
          </w:p>
        </w:tc>
      </w:tr>
      <w:tr w:rsidR="00AE1842" w14:paraId="432BC290" w14:textId="77777777" w:rsidTr="00F579D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89BA16F" w14:textId="4EFF9E22" w:rsidR="00AE1842" w:rsidRPr="00CA3A4B" w:rsidRDefault="00491013" w:rsidP="00F579D2">
            <w:r>
              <w:t>04</w:t>
            </w:r>
          </w:p>
        </w:tc>
        <w:tc>
          <w:tcPr>
            <w:tcW w:w="1676" w:type="dxa"/>
          </w:tcPr>
          <w:p w14:paraId="3D2A221E" w14:textId="77777777" w:rsidR="001869DE" w:rsidRDefault="00A5156F" w:rsidP="00F579D2">
            <w:pPr>
              <w:cnfStyle w:val="000000010000" w:firstRow="0" w:lastRow="0" w:firstColumn="0" w:lastColumn="0" w:oddVBand="0" w:evenVBand="0" w:oddHBand="0" w:evenHBand="1" w:firstRowFirstColumn="0" w:firstRowLastColumn="0" w:lastRowFirstColumn="0" w:lastRowLastColumn="0"/>
            </w:pPr>
            <w:proofErr w:type="spellStart"/>
            <w:r>
              <w:t>L.Roth</w:t>
            </w:r>
            <w:proofErr w:type="spellEnd"/>
          </w:p>
          <w:p w14:paraId="458D0274" w14:textId="4650E095" w:rsidR="001869DE" w:rsidRPr="00CA3A4B" w:rsidRDefault="001869DE" w:rsidP="00F579D2">
            <w:pPr>
              <w:cnfStyle w:val="000000010000" w:firstRow="0" w:lastRow="0" w:firstColumn="0" w:lastColumn="0" w:oddVBand="0" w:evenVBand="0" w:oddHBand="0" w:evenHBand="1" w:firstRowFirstColumn="0" w:firstRowLastColumn="0" w:lastRowFirstColumn="0" w:lastRowLastColumn="0"/>
            </w:pPr>
            <w:r>
              <w:t>05.07.2024</w:t>
            </w:r>
          </w:p>
        </w:tc>
        <w:tc>
          <w:tcPr>
            <w:tcW w:w="1163" w:type="dxa"/>
          </w:tcPr>
          <w:p w14:paraId="4DA401E5" w14:textId="7CD5C026" w:rsidR="00AE1842" w:rsidRPr="00CA3A4B" w:rsidRDefault="004E7927" w:rsidP="00F579D2">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27E97B4B" w14:textId="3BA9D80F" w:rsidR="00AE1842" w:rsidRPr="00CA3A4B" w:rsidRDefault="004E7927" w:rsidP="00F579D2">
            <w:pPr>
              <w:cnfStyle w:val="000000010000" w:firstRow="0" w:lastRow="0" w:firstColumn="0" w:lastColumn="0" w:oddVBand="0" w:evenVBand="0" w:oddHBand="0" w:evenHBand="1" w:firstRowFirstColumn="0" w:firstRowLastColumn="0" w:lastRowFirstColumn="0" w:lastRowLastColumn="0"/>
            </w:pPr>
            <w:r>
              <w:t xml:space="preserve">Noch nie so gut </w:t>
            </w:r>
            <w:proofErr w:type="gramStart"/>
            <w:r>
              <w:t>geklappt</w:t>
            </w:r>
            <w:proofErr w:type="gramEnd"/>
          </w:p>
        </w:tc>
      </w:tr>
    </w:tbl>
    <w:p w14:paraId="37D414A7" w14:textId="77777777" w:rsidR="00AE1842" w:rsidRDefault="00AE1842" w:rsidP="00AE1842"/>
    <w:p w14:paraId="1BEDB5B7" w14:textId="1E48BF09" w:rsidR="00CA3A4B" w:rsidRDefault="00CA3A4B" w:rsidP="00CA3A4B"/>
    <w:p w14:paraId="67D575E3" w14:textId="77777777" w:rsidR="00CA3A4B" w:rsidRDefault="00CA3A4B">
      <w:pPr>
        <w:spacing w:after="160" w:line="259" w:lineRule="auto"/>
      </w:pPr>
      <w:r>
        <w:br w:type="page"/>
      </w:r>
    </w:p>
    <w:p w14:paraId="343AF071" w14:textId="5AC4FD40" w:rsidR="461986EC" w:rsidRDefault="00CA3A4B" w:rsidP="00C42D41">
      <w:pPr>
        <w:pStyle w:val="berschriftInnovationBlue"/>
      </w:pPr>
      <w:r>
        <w:lastRenderedPageBreak/>
        <w:t>fazit</w:t>
      </w:r>
    </w:p>
    <w:p w14:paraId="72979350" w14:textId="199F7C88" w:rsidR="4CE2E421" w:rsidRDefault="4CE2E421">
      <w:r>
        <w:t>Wir hatten ein paar Probleme bei der Speicherung der Daten (</w:t>
      </w:r>
      <w:proofErr w:type="spellStart"/>
      <w:r>
        <w:t>Async</w:t>
      </w:r>
      <w:proofErr w:type="spellEnd"/>
      <w:r>
        <w:t xml:space="preserve"> Storage)</w:t>
      </w:r>
      <w:r w:rsidR="00D368DB">
        <w:t xml:space="preserve"> und anfangs mit der API, da sie anfangs die Daten nic</w:t>
      </w:r>
      <w:r w:rsidR="000B34EF">
        <w:t xml:space="preserve">ht direkt auf der Home-Page angezeigt hatte. </w:t>
      </w:r>
    </w:p>
    <w:p w14:paraId="4280FB4A" w14:textId="65253B2B" w:rsidR="001A4753" w:rsidRDefault="001A4753">
      <w:r>
        <w:t xml:space="preserve">Auf der anderen Seite </w:t>
      </w:r>
      <w:r w:rsidR="00531239">
        <w:t>gelangte</w:t>
      </w:r>
      <w:r>
        <w:t xml:space="preserve"> </w:t>
      </w:r>
      <w:r w:rsidR="00531239">
        <w:t xml:space="preserve">es uns sehr gut die verschiedenen Pages mit dem Design und Input zu programmieren. Auch die generelle Einbindung der API, </w:t>
      </w:r>
      <w:r w:rsidR="00C24CB8">
        <w:t>funktionierte</w:t>
      </w:r>
      <w:r w:rsidR="00911650">
        <w:t xml:space="preserve"> ziemlich gut. </w:t>
      </w:r>
    </w:p>
    <w:p w14:paraId="481047C2" w14:textId="116C528D" w:rsidR="00CA3A4B" w:rsidRPr="007F7878" w:rsidRDefault="008A7A4F" w:rsidP="00C42D41">
      <w:r>
        <w:t xml:space="preserve">Wir haben unser Mockup gut umgesetzt, </w:t>
      </w:r>
      <w:r w:rsidR="00997579">
        <w:t xml:space="preserve">also haben unser Ziel erreicht. </w:t>
      </w:r>
      <w:r w:rsidR="00C24CB8">
        <w:t xml:space="preserve">Auch in der entsprechenden Zeit. </w:t>
      </w:r>
    </w:p>
    <w:p w14:paraId="24A27757" w14:textId="77777777" w:rsidR="0044320B" w:rsidRPr="007F7878" w:rsidRDefault="0044320B" w:rsidP="002F6473"/>
    <w:sectPr w:rsidR="0044320B" w:rsidRPr="007F7878" w:rsidSect="00B54823">
      <w:headerReference w:type="even" r:id="rId19"/>
      <w:headerReference w:type="default" r:id="rId20"/>
      <w:footerReference w:type="even" r:id="rId21"/>
      <w:footerReference w:type="default" r:id="rId22"/>
      <w:headerReference w:type="first" r:id="rId23"/>
      <w:footerReference w:type="first" r:id="rId24"/>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2DA43" w14:textId="77777777" w:rsidR="00EC545D" w:rsidRDefault="00EC545D" w:rsidP="004D3714">
      <w:r>
        <w:separator/>
      </w:r>
    </w:p>
  </w:endnote>
  <w:endnote w:type="continuationSeparator" w:id="0">
    <w:p w14:paraId="30EF571A" w14:textId="77777777" w:rsidR="00EC545D" w:rsidRDefault="00EC545D" w:rsidP="004D3714">
      <w:r>
        <w:continuationSeparator/>
      </w:r>
    </w:p>
  </w:endnote>
  <w:endnote w:type="continuationNotice" w:id="1">
    <w:p w14:paraId="7055063D" w14:textId="77777777" w:rsidR="00EC545D" w:rsidRDefault="00EC545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Titillium Web">
    <w:altName w:val="Calibri"/>
    <w:panose1 w:val="00000500000000000000"/>
    <w:charset w:val="4D"/>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0000000000000000000"/>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Yu Gothic UI">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Titillium Web Light">
    <w:panose1 w:val="00000400000000000000"/>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03627" w14:textId="77777777" w:rsidR="00082567" w:rsidRDefault="0008256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565656"/>
        <w:sz w:val="16"/>
        <w:szCs w:val="16"/>
      </w:rPr>
      <w:id w:val="1518887921"/>
      <w:docPartObj>
        <w:docPartGallery w:val="Page Numbers (Bottom of Page)"/>
        <w:docPartUnique/>
      </w:docPartObj>
    </w:sdtPr>
    <w:sdtEndPr>
      <w:rPr>
        <w:color w:val="565656" w:themeColor="text2"/>
      </w:rPr>
    </w:sdtEndPr>
    <w:sdtContent>
      <w:p w14:paraId="41B13788" w14:textId="77777777" w:rsidR="005D261B" w:rsidRPr="007D7A59" w:rsidRDefault="005D261B" w:rsidP="00D6721C">
        <w:pPr>
          <w:pStyle w:val="Fuzeile"/>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D8C06" id="Gerade Verbindung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565656"/>
        <w:sz w:val="16"/>
        <w:szCs w:val="16"/>
      </w:rPr>
      <w:id w:val="-1875842073"/>
      <w:docPartObj>
        <w:docPartGallery w:val="Page Numbers (Bottom of Page)"/>
        <w:docPartUnique/>
      </w:docPartObj>
    </w:sdtPr>
    <w:sdtEndPr>
      <w:rPr>
        <w:color w:val="565656" w:themeColor="text2"/>
      </w:rPr>
    </w:sdtEndPr>
    <w:sdtContent>
      <w:p w14:paraId="0F68085D" w14:textId="77777777" w:rsidR="00FF030D" w:rsidRPr="005B2AD7" w:rsidRDefault="00FF030D" w:rsidP="00FF030D">
        <w:pPr>
          <w:pStyle w:val="Kopfzeile"/>
          <w:tabs>
            <w:tab w:val="clear" w:pos="4536"/>
            <w:tab w:val="clear" w:pos="9072"/>
            <w:tab w:val="center" w:pos="4819"/>
          </w:tabs>
          <w:rPr>
            <w:color w:val="000000" w:themeColor="text1"/>
          </w:rPr>
        </w:pPr>
        <w:r w:rsidRPr="005B2AD7">
          <w:rPr>
            <w:noProof/>
            <w:color w:val="000000" w:themeColor="text1"/>
          </w:rPr>
          <mc:AlternateContent>
            <mc:Choice Requires="wps">
              <w:drawing>
                <wp:anchor distT="0" distB="0" distL="114300" distR="114300" simplePos="0" relativeHeight="251658242"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4B60C" id="Gerade Verbindung 2"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45pt" to="47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" strokecolor="black [3213]">
                  <v:stroke joinstyle="miter"/>
                </v:line>
              </w:pict>
            </mc:Fallback>
          </mc:AlternateContent>
        </w:r>
        <w:r>
          <w:rPr>
            <w:color w:val="000000" w:themeColor="text1"/>
          </w:rPr>
          <w:tab/>
        </w:r>
      </w:p>
      <w:p w14:paraId="1D2A2B1C" w14:textId="0B4C8C75" w:rsidR="004100B1" w:rsidRDefault="00285F64"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EndPr/>
          <w:sdtContent>
            <w:r w:rsidR="008366FC">
              <w:t>Meine App</w:t>
            </w:r>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End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FF030D">
              <w:rPr>
                <w:color w:val="565656"/>
                <w:sz w:val="16"/>
                <w:szCs w:val="16"/>
              </w:rPr>
              <w:t>2</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6130E" w14:textId="77777777" w:rsidR="00EC545D" w:rsidRDefault="00EC545D" w:rsidP="004D3714">
      <w:r>
        <w:separator/>
      </w:r>
    </w:p>
  </w:footnote>
  <w:footnote w:type="continuationSeparator" w:id="0">
    <w:p w14:paraId="7A148E5F" w14:textId="77777777" w:rsidR="00EC545D" w:rsidRDefault="00EC545D" w:rsidP="004D3714">
      <w:r>
        <w:continuationSeparator/>
      </w:r>
    </w:p>
  </w:footnote>
  <w:footnote w:type="continuationNotice" w:id="1">
    <w:p w14:paraId="76E8F3EB" w14:textId="77777777" w:rsidR="00EC545D" w:rsidRDefault="00EC545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C2C54" w14:textId="77777777" w:rsidR="00082567" w:rsidRDefault="0008256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840B7" w14:textId="77777777" w:rsidR="00082567" w:rsidRDefault="0008256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954F6" w14:textId="4D5FD5D8" w:rsidR="006A2C2E" w:rsidRDefault="009C0AC8">
    <w:pPr>
      <w:pStyle w:val="Kopfzeile"/>
    </w:pPr>
    <w:r>
      <w:rPr>
        <w:noProof/>
        <w:sz w:val="18"/>
        <w:lang w:eastAsia="de-CH"/>
      </w:rPr>
      <w:drawing>
        <wp:anchor distT="0" distB="0" distL="114300" distR="114300" simplePos="0" relativeHeight="251658241"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06895C19"/>
    <w:multiLevelType w:val="hybridMultilevel"/>
    <w:tmpl w:val="DDB864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4"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1BD4520"/>
    <w:multiLevelType w:val="multilevel"/>
    <w:tmpl w:val="95DC9FF8"/>
    <w:numStyleLink w:val="Bbc"/>
  </w:abstractNum>
  <w:abstractNum w:abstractNumId="16" w15:restartNumberingAfterBreak="0">
    <w:nsid w:val="1C841FE9"/>
    <w:multiLevelType w:val="multilevel"/>
    <w:tmpl w:val="95DC9FF8"/>
    <w:numStyleLink w:val="Bbc"/>
  </w:abstractNum>
  <w:abstractNum w:abstractNumId="17"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18" w15:restartNumberingAfterBreak="0">
    <w:nsid w:val="2B8D6EB8"/>
    <w:multiLevelType w:val="hybridMultilevel"/>
    <w:tmpl w:val="D07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79526D"/>
    <w:multiLevelType w:val="multilevel"/>
    <w:tmpl w:val="C05E5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1" w15:restartNumberingAfterBreak="0">
    <w:nsid w:val="2CA03EFF"/>
    <w:multiLevelType w:val="multilevel"/>
    <w:tmpl w:val="95DC9FF8"/>
    <w:numStyleLink w:val="Bbc"/>
  </w:abstractNum>
  <w:abstractNum w:abstractNumId="22" w15:restartNumberingAfterBreak="0">
    <w:nsid w:val="2DF83C00"/>
    <w:multiLevelType w:val="hybridMultilevel"/>
    <w:tmpl w:val="F4C4A9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1FD722D"/>
    <w:multiLevelType w:val="hybridMultilevel"/>
    <w:tmpl w:val="F76C83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23D0252"/>
    <w:multiLevelType w:val="multilevel"/>
    <w:tmpl w:val="49C09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0A5CE6"/>
    <w:multiLevelType w:val="multilevel"/>
    <w:tmpl w:val="95DC9FF8"/>
    <w:numStyleLink w:val="Bbc"/>
  </w:abstractNum>
  <w:abstractNum w:abstractNumId="27" w15:restartNumberingAfterBreak="0">
    <w:nsid w:val="3C955A1D"/>
    <w:multiLevelType w:val="multilevel"/>
    <w:tmpl w:val="AF66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abstractNum w:abstractNumId="29" w15:restartNumberingAfterBreak="0">
    <w:nsid w:val="50ED51CE"/>
    <w:multiLevelType w:val="hybridMultilevel"/>
    <w:tmpl w:val="10AE28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54E05A80"/>
    <w:multiLevelType w:val="multilevel"/>
    <w:tmpl w:val="7760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AC75A98"/>
    <w:multiLevelType w:val="multilevel"/>
    <w:tmpl w:val="9CF0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38" w15:restartNumberingAfterBreak="0">
    <w:nsid w:val="7D893DF8"/>
    <w:multiLevelType w:val="multilevel"/>
    <w:tmpl w:val="95DC9FF8"/>
    <w:numStyleLink w:val="Bbc"/>
  </w:abstractNum>
  <w:num w:numId="1" w16cid:durableId="823398248">
    <w:abstractNumId w:val="12"/>
  </w:num>
  <w:num w:numId="2" w16cid:durableId="774593746">
    <w:abstractNumId w:val="14"/>
  </w:num>
  <w:num w:numId="3" w16cid:durableId="2040079549">
    <w:abstractNumId w:val="23"/>
  </w:num>
  <w:num w:numId="4" w16cid:durableId="2103330404">
    <w:abstractNumId w:val="21"/>
  </w:num>
  <w:num w:numId="5" w16cid:durableId="929585092">
    <w:abstractNumId w:val="4"/>
  </w:num>
  <w:num w:numId="6" w16cid:durableId="1439760519">
    <w:abstractNumId w:val="26"/>
  </w:num>
  <w:num w:numId="7" w16cid:durableId="1307978889">
    <w:abstractNumId w:val="5"/>
  </w:num>
  <w:num w:numId="8" w16cid:durableId="1117914400">
    <w:abstractNumId w:val="30"/>
  </w:num>
  <w:num w:numId="9" w16cid:durableId="53940030">
    <w:abstractNumId w:val="33"/>
  </w:num>
  <w:num w:numId="10" w16cid:durableId="1822850191">
    <w:abstractNumId w:val="32"/>
  </w:num>
  <w:num w:numId="11" w16cid:durableId="111020343">
    <w:abstractNumId w:val="10"/>
  </w:num>
  <w:num w:numId="12" w16cid:durableId="1471555406">
    <w:abstractNumId w:val="28"/>
  </w:num>
  <w:num w:numId="13" w16cid:durableId="503016610">
    <w:abstractNumId w:val="35"/>
  </w:num>
  <w:num w:numId="14" w16cid:durableId="1734428827">
    <w:abstractNumId w:val="36"/>
  </w:num>
  <w:num w:numId="15" w16cid:durableId="1536187251">
    <w:abstractNumId w:val="16"/>
  </w:num>
  <w:num w:numId="16" w16cid:durableId="1357656832">
    <w:abstractNumId w:val="15"/>
  </w:num>
  <w:num w:numId="17" w16cid:durableId="1827628852">
    <w:abstractNumId w:val="38"/>
  </w:num>
  <w:num w:numId="18" w16cid:durableId="1721398379">
    <w:abstractNumId w:val="37"/>
  </w:num>
  <w:num w:numId="19" w16cid:durableId="19160452">
    <w:abstractNumId w:val="13"/>
  </w:num>
  <w:num w:numId="20" w16cid:durableId="1911235965">
    <w:abstractNumId w:val="9"/>
  </w:num>
  <w:num w:numId="21" w16cid:durableId="1386024724">
    <w:abstractNumId w:val="20"/>
  </w:num>
  <w:num w:numId="22" w16cid:durableId="366028342">
    <w:abstractNumId w:val="17"/>
  </w:num>
  <w:num w:numId="23" w16cid:durableId="1944680287">
    <w:abstractNumId w:val="0"/>
  </w:num>
  <w:num w:numId="24" w16cid:durableId="1029457090">
    <w:abstractNumId w:val="1"/>
  </w:num>
  <w:num w:numId="25" w16cid:durableId="914709264">
    <w:abstractNumId w:val="2"/>
  </w:num>
  <w:num w:numId="26" w16cid:durableId="2116704699">
    <w:abstractNumId w:val="3"/>
  </w:num>
  <w:num w:numId="27" w16cid:durableId="455291754">
    <w:abstractNumId w:val="8"/>
  </w:num>
  <w:num w:numId="28" w16cid:durableId="522673846">
    <w:abstractNumId w:val="6"/>
  </w:num>
  <w:num w:numId="29" w16cid:durableId="1677994447">
    <w:abstractNumId w:val="7"/>
  </w:num>
  <w:num w:numId="30" w16cid:durableId="838621227">
    <w:abstractNumId w:val="18"/>
  </w:num>
  <w:num w:numId="31" w16cid:durableId="360279667">
    <w:abstractNumId w:val="11"/>
  </w:num>
  <w:num w:numId="32" w16cid:durableId="2005429377">
    <w:abstractNumId w:val="34"/>
  </w:num>
  <w:num w:numId="33" w16cid:durableId="306279938">
    <w:abstractNumId w:val="27"/>
  </w:num>
  <w:num w:numId="34" w16cid:durableId="1768504848">
    <w:abstractNumId w:val="31"/>
  </w:num>
  <w:num w:numId="35" w16cid:durableId="785001525">
    <w:abstractNumId w:val="25"/>
  </w:num>
  <w:num w:numId="36" w16cid:durableId="358744232">
    <w:abstractNumId w:val="19"/>
  </w:num>
  <w:num w:numId="37" w16cid:durableId="1394695795">
    <w:abstractNumId w:val="24"/>
  </w:num>
  <w:num w:numId="38" w16cid:durableId="499085684">
    <w:abstractNumId w:val="22"/>
  </w:num>
  <w:num w:numId="39" w16cid:durableId="163829391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CH" w:vendorID="64" w:dllVersion="0" w:nlCheck="1" w:checkStyle="0"/>
  <w:activeWritingStyle w:appName="MSWord" w:lang="de-CH"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70"/>
    <w:rsid w:val="000006F6"/>
    <w:rsid w:val="00004B5F"/>
    <w:rsid w:val="00013944"/>
    <w:rsid w:val="000219C2"/>
    <w:rsid w:val="0004038A"/>
    <w:rsid w:val="000414EC"/>
    <w:rsid w:val="0004192B"/>
    <w:rsid w:val="00042C29"/>
    <w:rsid w:val="0004356C"/>
    <w:rsid w:val="00045D8F"/>
    <w:rsid w:val="000469DF"/>
    <w:rsid w:val="000653CE"/>
    <w:rsid w:val="000655F3"/>
    <w:rsid w:val="00066172"/>
    <w:rsid w:val="00067594"/>
    <w:rsid w:val="00071147"/>
    <w:rsid w:val="00082567"/>
    <w:rsid w:val="0008317A"/>
    <w:rsid w:val="00090EB8"/>
    <w:rsid w:val="000A35CA"/>
    <w:rsid w:val="000A4BEC"/>
    <w:rsid w:val="000A6A0A"/>
    <w:rsid w:val="000B04E0"/>
    <w:rsid w:val="000B34EF"/>
    <w:rsid w:val="000B6C9B"/>
    <w:rsid w:val="000D013D"/>
    <w:rsid w:val="000D0517"/>
    <w:rsid w:val="000D3448"/>
    <w:rsid w:val="000D4F5C"/>
    <w:rsid w:val="000D7B06"/>
    <w:rsid w:val="000E1353"/>
    <w:rsid w:val="000E7382"/>
    <w:rsid w:val="000F03B1"/>
    <w:rsid w:val="000F4705"/>
    <w:rsid w:val="000F5666"/>
    <w:rsid w:val="00100992"/>
    <w:rsid w:val="00107717"/>
    <w:rsid w:val="00111F92"/>
    <w:rsid w:val="00112DFF"/>
    <w:rsid w:val="0011310F"/>
    <w:rsid w:val="00122943"/>
    <w:rsid w:val="001313AA"/>
    <w:rsid w:val="00132927"/>
    <w:rsid w:val="0013471D"/>
    <w:rsid w:val="00137146"/>
    <w:rsid w:val="001374CB"/>
    <w:rsid w:val="0014324F"/>
    <w:rsid w:val="00147A93"/>
    <w:rsid w:val="00150C68"/>
    <w:rsid w:val="001566CD"/>
    <w:rsid w:val="00161D3C"/>
    <w:rsid w:val="0016213E"/>
    <w:rsid w:val="001632BF"/>
    <w:rsid w:val="001633D2"/>
    <w:rsid w:val="00165257"/>
    <w:rsid w:val="00174952"/>
    <w:rsid w:val="0017518A"/>
    <w:rsid w:val="001776C2"/>
    <w:rsid w:val="001849D2"/>
    <w:rsid w:val="001869DE"/>
    <w:rsid w:val="00190EB3"/>
    <w:rsid w:val="00191FC0"/>
    <w:rsid w:val="00192C47"/>
    <w:rsid w:val="00193D21"/>
    <w:rsid w:val="00194593"/>
    <w:rsid w:val="001A26E7"/>
    <w:rsid w:val="001A4753"/>
    <w:rsid w:val="001A5024"/>
    <w:rsid w:val="001B63DC"/>
    <w:rsid w:val="001C0BF2"/>
    <w:rsid w:val="001C42C8"/>
    <w:rsid w:val="001D0685"/>
    <w:rsid w:val="001D2B0A"/>
    <w:rsid w:val="001D2B46"/>
    <w:rsid w:val="001E388B"/>
    <w:rsid w:val="001E3C7C"/>
    <w:rsid w:val="001E4612"/>
    <w:rsid w:val="001E6814"/>
    <w:rsid w:val="001F2F9B"/>
    <w:rsid w:val="001F63E2"/>
    <w:rsid w:val="00201AB7"/>
    <w:rsid w:val="0021067F"/>
    <w:rsid w:val="00213F61"/>
    <w:rsid w:val="00221C1B"/>
    <w:rsid w:val="00224046"/>
    <w:rsid w:val="002320F6"/>
    <w:rsid w:val="0023388F"/>
    <w:rsid w:val="002364B7"/>
    <w:rsid w:val="002406FB"/>
    <w:rsid w:val="00241961"/>
    <w:rsid w:val="0024597F"/>
    <w:rsid w:val="00252D6F"/>
    <w:rsid w:val="00254C69"/>
    <w:rsid w:val="00260E82"/>
    <w:rsid w:val="00263FDC"/>
    <w:rsid w:val="00265400"/>
    <w:rsid w:val="00273F1C"/>
    <w:rsid w:val="00276B35"/>
    <w:rsid w:val="002854D1"/>
    <w:rsid w:val="00285F64"/>
    <w:rsid w:val="00291680"/>
    <w:rsid w:val="002923A6"/>
    <w:rsid w:val="002934BB"/>
    <w:rsid w:val="00293996"/>
    <w:rsid w:val="00297CE2"/>
    <w:rsid w:val="002A0CE0"/>
    <w:rsid w:val="002A1501"/>
    <w:rsid w:val="002A5FBA"/>
    <w:rsid w:val="002B113E"/>
    <w:rsid w:val="002B1914"/>
    <w:rsid w:val="002B1DA1"/>
    <w:rsid w:val="002B3693"/>
    <w:rsid w:val="002B58C8"/>
    <w:rsid w:val="002C2991"/>
    <w:rsid w:val="002C5342"/>
    <w:rsid w:val="002D214D"/>
    <w:rsid w:val="002D31A8"/>
    <w:rsid w:val="002D3CD2"/>
    <w:rsid w:val="002D4557"/>
    <w:rsid w:val="002D63DA"/>
    <w:rsid w:val="002E0337"/>
    <w:rsid w:val="002E0E43"/>
    <w:rsid w:val="002E20F7"/>
    <w:rsid w:val="002E5440"/>
    <w:rsid w:val="002E59F7"/>
    <w:rsid w:val="002F05D5"/>
    <w:rsid w:val="002F10E5"/>
    <w:rsid w:val="002F6473"/>
    <w:rsid w:val="002F783A"/>
    <w:rsid w:val="00305607"/>
    <w:rsid w:val="00306193"/>
    <w:rsid w:val="003100FC"/>
    <w:rsid w:val="00310A51"/>
    <w:rsid w:val="00311379"/>
    <w:rsid w:val="00311B47"/>
    <w:rsid w:val="00316541"/>
    <w:rsid w:val="00325EA2"/>
    <w:rsid w:val="00325ED9"/>
    <w:rsid w:val="003322F7"/>
    <w:rsid w:val="00332FB4"/>
    <w:rsid w:val="0033671A"/>
    <w:rsid w:val="00336775"/>
    <w:rsid w:val="00340295"/>
    <w:rsid w:val="00341679"/>
    <w:rsid w:val="003434FF"/>
    <w:rsid w:val="00343EE0"/>
    <w:rsid w:val="0035084D"/>
    <w:rsid w:val="00353E4A"/>
    <w:rsid w:val="0035530E"/>
    <w:rsid w:val="00357236"/>
    <w:rsid w:val="00365AAA"/>
    <w:rsid w:val="003753BE"/>
    <w:rsid w:val="0037689D"/>
    <w:rsid w:val="00376CB9"/>
    <w:rsid w:val="00380DB7"/>
    <w:rsid w:val="00382938"/>
    <w:rsid w:val="00385824"/>
    <w:rsid w:val="0039057B"/>
    <w:rsid w:val="003A494D"/>
    <w:rsid w:val="003A6A39"/>
    <w:rsid w:val="003B1C96"/>
    <w:rsid w:val="003B32E6"/>
    <w:rsid w:val="003B41C4"/>
    <w:rsid w:val="003C4865"/>
    <w:rsid w:val="003C7CB0"/>
    <w:rsid w:val="003C7F63"/>
    <w:rsid w:val="003D11F7"/>
    <w:rsid w:val="003E0112"/>
    <w:rsid w:val="003E4703"/>
    <w:rsid w:val="003E5562"/>
    <w:rsid w:val="003F1308"/>
    <w:rsid w:val="003F302B"/>
    <w:rsid w:val="003F431E"/>
    <w:rsid w:val="003F51FA"/>
    <w:rsid w:val="003F657D"/>
    <w:rsid w:val="003F6CC2"/>
    <w:rsid w:val="004100B1"/>
    <w:rsid w:val="0041155A"/>
    <w:rsid w:val="00415A4F"/>
    <w:rsid w:val="00417A69"/>
    <w:rsid w:val="00417D44"/>
    <w:rsid w:val="00421DCC"/>
    <w:rsid w:val="004277A0"/>
    <w:rsid w:val="00434474"/>
    <w:rsid w:val="00435B16"/>
    <w:rsid w:val="0044320B"/>
    <w:rsid w:val="004465C1"/>
    <w:rsid w:val="00460708"/>
    <w:rsid w:val="00460C57"/>
    <w:rsid w:val="00461944"/>
    <w:rsid w:val="00463498"/>
    <w:rsid w:val="0048135F"/>
    <w:rsid w:val="00481AF0"/>
    <w:rsid w:val="00482219"/>
    <w:rsid w:val="00484152"/>
    <w:rsid w:val="00490391"/>
    <w:rsid w:val="00490CC1"/>
    <w:rsid w:val="00491013"/>
    <w:rsid w:val="00493161"/>
    <w:rsid w:val="004A03D5"/>
    <w:rsid w:val="004B2F60"/>
    <w:rsid w:val="004B438B"/>
    <w:rsid w:val="004B761D"/>
    <w:rsid w:val="004C3BC2"/>
    <w:rsid w:val="004C729A"/>
    <w:rsid w:val="004D3714"/>
    <w:rsid w:val="004D47B2"/>
    <w:rsid w:val="004D6F38"/>
    <w:rsid w:val="004E1EBF"/>
    <w:rsid w:val="004E71DA"/>
    <w:rsid w:val="004E7927"/>
    <w:rsid w:val="004F2250"/>
    <w:rsid w:val="004F4888"/>
    <w:rsid w:val="004F73BA"/>
    <w:rsid w:val="004F78A5"/>
    <w:rsid w:val="00505C1C"/>
    <w:rsid w:val="00516109"/>
    <w:rsid w:val="005230F5"/>
    <w:rsid w:val="005272B8"/>
    <w:rsid w:val="00531239"/>
    <w:rsid w:val="0053247B"/>
    <w:rsid w:val="00536CD3"/>
    <w:rsid w:val="0053744B"/>
    <w:rsid w:val="00541DD3"/>
    <w:rsid w:val="00550B11"/>
    <w:rsid w:val="00556194"/>
    <w:rsid w:val="00560857"/>
    <w:rsid w:val="00560A13"/>
    <w:rsid w:val="00564659"/>
    <w:rsid w:val="005831D1"/>
    <w:rsid w:val="00593BBC"/>
    <w:rsid w:val="0059517A"/>
    <w:rsid w:val="005967F5"/>
    <w:rsid w:val="005A0681"/>
    <w:rsid w:val="005A1CFA"/>
    <w:rsid w:val="005B7AFB"/>
    <w:rsid w:val="005C7F08"/>
    <w:rsid w:val="005D0CA5"/>
    <w:rsid w:val="005D165B"/>
    <w:rsid w:val="005D261B"/>
    <w:rsid w:val="005D4FEF"/>
    <w:rsid w:val="005E0C13"/>
    <w:rsid w:val="005E5DD1"/>
    <w:rsid w:val="005E60DA"/>
    <w:rsid w:val="005F0A63"/>
    <w:rsid w:val="005F2F96"/>
    <w:rsid w:val="006000C5"/>
    <w:rsid w:val="0060386C"/>
    <w:rsid w:val="006119E2"/>
    <w:rsid w:val="00612E29"/>
    <w:rsid w:val="006130E3"/>
    <w:rsid w:val="00615CE2"/>
    <w:rsid w:val="00617530"/>
    <w:rsid w:val="006205FA"/>
    <w:rsid w:val="00624251"/>
    <w:rsid w:val="006245ED"/>
    <w:rsid w:val="00631194"/>
    <w:rsid w:val="00640D02"/>
    <w:rsid w:val="00646865"/>
    <w:rsid w:val="00647101"/>
    <w:rsid w:val="00647F32"/>
    <w:rsid w:val="00652F51"/>
    <w:rsid w:val="006553D7"/>
    <w:rsid w:val="006560F8"/>
    <w:rsid w:val="006574A6"/>
    <w:rsid w:val="006576DA"/>
    <w:rsid w:val="00657CD2"/>
    <w:rsid w:val="006658DB"/>
    <w:rsid w:val="00673093"/>
    <w:rsid w:val="00681EB5"/>
    <w:rsid w:val="00691744"/>
    <w:rsid w:val="0069265C"/>
    <w:rsid w:val="0069317F"/>
    <w:rsid w:val="00695DA6"/>
    <w:rsid w:val="006A07E7"/>
    <w:rsid w:val="006A199D"/>
    <w:rsid w:val="006A1E2E"/>
    <w:rsid w:val="006A2C2E"/>
    <w:rsid w:val="006A4383"/>
    <w:rsid w:val="006A7C20"/>
    <w:rsid w:val="006B0909"/>
    <w:rsid w:val="006B3E23"/>
    <w:rsid w:val="006B5861"/>
    <w:rsid w:val="006C3938"/>
    <w:rsid w:val="006D523A"/>
    <w:rsid w:val="006D780A"/>
    <w:rsid w:val="006E1A6F"/>
    <w:rsid w:val="006F3099"/>
    <w:rsid w:val="006F5B7B"/>
    <w:rsid w:val="0070000D"/>
    <w:rsid w:val="007030C6"/>
    <w:rsid w:val="00703148"/>
    <w:rsid w:val="00706079"/>
    <w:rsid w:val="00713E1E"/>
    <w:rsid w:val="00716B76"/>
    <w:rsid w:val="00723FC4"/>
    <w:rsid w:val="007274A0"/>
    <w:rsid w:val="00740F8F"/>
    <w:rsid w:val="007430AF"/>
    <w:rsid w:val="0074428E"/>
    <w:rsid w:val="0075118D"/>
    <w:rsid w:val="00751CF7"/>
    <w:rsid w:val="0075454B"/>
    <w:rsid w:val="00754C4A"/>
    <w:rsid w:val="00765182"/>
    <w:rsid w:val="00772698"/>
    <w:rsid w:val="0077680B"/>
    <w:rsid w:val="0078119F"/>
    <w:rsid w:val="007866AA"/>
    <w:rsid w:val="007869A8"/>
    <w:rsid w:val="0078732C"/>
    <w:rsid w:val="00791B59"/>
    <w:rsid w:val="0079389B"/>
    <w:rsid w:val="0079438E"/>
    <w:rsid w:val="0079479D"/>
    <w:rsid w:val="007A3C5F"/>
    <w:rsid w:val="007C21F1"/>
    <w:rsid w:val="007C2250"/>
    <w:rsid w:val="007C4573"/>
    <w:rsid w:val="007C5B1A"/>
    <w:rsid w:val="007C74A5"/>
    <w:rsid w:val="007D0B61"/>
    <w:rsid w:val="007D1B0A"/>
    <w:rsid w:val="007D43DB"/>
    <w:rsid w:val="007D4772"/>
    <w:rsid w:val="007D7A59"/>
    <w:rsid w:val="007E00E8"/>
    <w:rsid w:val="007E3376"/>
    <w:rsid w:val="007E4F4F"/>
    <w:rsid w:val="007F0876"/>
    <w:rsid w:val="007F5392"/>
    <w:rsid w:val="007F5C8A"/>
    <w:rsid w:val="007F7878"/>
    <w:rsid w:val="00800845"/>
    <w:rsid w:val="0080212F"/>
    <w:rsid w:val="008101E5"/>
    <w:rsid w:val="00812EFD"/>
    <w:rsid w:val="00813F9E"/>
    <w:rsid w:val="00825052"/>
    <w:rsid w:val="008323C5"/>
    <w:rsid w:val="008365A1"/>
    <w:rsid w:val="008366FC"/>
    <w:rsid w:val="008369DD"/>
    <w:rsid w:val="00840E80"/>
    <w:rsid w:val="00841643"/>
    <w:rsid w:val="00845A27"/>
    <w:rsid w:val="00847F39"/>
    <w:rsid w:val="00853130"/>
    <w:rsid w:val="008553C7"/>
    <w:rsid w:val="008562FE"/>
    <w:rsid w:val="00856360"/>
    <w:rsid w:val="00865180"/>
    <w:rsid w:val="008653D1"/>
    <w:rsid w:val="00871FFF"/>
    <w:rsid w:val="00872BE8"/>
    <w:rsid w:val="0088072A"/>
    <w:rsid w:val="00881E8D"/>
    <w:rsid w:val="0088270E"/>
    <w:rsid w:val="0088279A"/>
    <w:rsid w:val="00883B25"/>
    <w:rsid w:val="00894897"/>
    <w:rsid w:val="00894CF2"/>
    <w:rsid w:val="00895114"/>
    <w:rsid w:val="008A208B"/>
    <w:rsid w:val="008A40B5"/>
    <w:rsid w:val="008A5802"/>
    <w:rsid w:val="008A6333"/>
    <w:rsid w:val="008A7A4F"/>
    <w:rsid w:val="008A7C93"/>
    <w:rsid w:val="008B12BF"/>
    <w:rsid w:val="008B146E"/>
    <w:rsid w:val="008B4BBC"/>
    <w:rsid w:val="008B5BD6"/>
    <w:rsid w:val="008B6494"/>
    <w:rsid w:val="008D1511"/>
    <w:rsid w:val="008D1E9C"/>
    <w:rsid w:val="008D6633"/>
    <w:rsid w:val="008E13FB"/>
    <w:rsid w:val="008E315E"/>
    <w:rsid w:val="008F38D9"/>
    <w:rsid w:val="008F6F50"/>
    <w:rsid w:val="008F718F"/>
    <w:rsid w:val="008F7CD8"/>
    <w:rsid w:val="009053DB"/>
    <w:rsid w:val="00911650"/>
    <w:rsid w:val="00911F97"/>
    <w:rsid w:val="0092481B"/>
    <w:rsid w:val="00927209"/>
    <w:rsid w:val="009303D3"/>
    <w:rsid w:val="009332F4"/>
    <w:rsid w:val="00936044"/>
    <w:rsid w:val="00936EF0"/>
    <w:rsid w:val="00944E39"/>
    <w:rsid w:val="009457A8"/>
    <w:rsid w:val="0095208F"/>
    <w:rsid w:val="009547F0"/>
    <w:rsid w:val="00957969"/>
    <w:rsid w:val="0096193D"/>
    <w:rsid w:val="00963DB7"/>
    <w:rsid w:val="00972362"/>
    <w:rsid w:val="00980458"/>
    <w:rsid w:val="00982861"/>
    <w:rsid w:val="00987B99"/>
    <w:rsid w:val="00987CE4"/>
    <w:rsid w:val="00997579"/>
    <w:rsid w:val="009A513F"/>
    <w:rsid w:val="009B262B"/>
    <w:rsid w:val="009B38C5"/>
    <w:rsid w:val="009C0AC8"/>
    <w:rsid w:val="009C644A"/>
    <w:rsid w:val="009D1C1B"/>
    <w:rsid w:val="009D2934"/>
    <w:rsid w:val="009D335F"/>
    <w:rsid w:val="009D5E51"/>
    <w:rsid w:val="009E3203"/>
    <w:rsid w:val="009F470D"/>
    <w:rsid w:val="009F52B2"/>
    <w:rsid w:val="009F5D1E"/>
    <w:rsid w:val="00A02534"/>
    <w:rsid w:val="00A03541"/>
    <w:rsid w:val="00A04520"/>
    <w:rsid w:val="00A11A42"/>
    <w:rsid w:val="00A20DB2"/>
    <w:rsid w:val="00A214FD"/>
    <w:rsid w:val="00A235FC"/>
    <w:rsid w:val="00A257A4"/>
    <w:rsid w:val="00A30179"/>
    <w:rsid w:val="00A30801"/>
    <w:rsid w:val="00A32833"/>
    <w:rsid w:val="00A339E3"/>
    <w:rsid w:val="00A34E96"/>
    <w:rsid w:val="00A44CAF"/>
    <w:rsid w:val="00A5156F"/>
    <w:rsid w:val="00A562DD"/>
    <w:rsid w:val="00A60A91"/>
    <w:rsid w:val="00A60B6A"/>
    <w:rsid w:val="00A840F0"/>
    <w:rsid w:val="00A84F6B"/>
    <w:rsid w:val="00A96539"/>
    <w:rsid w:val="00A974CF"/>
    <w:rsid w:val="00AA05A0"/>
    <w:rsid w:val="00AB5B68"/>
    <w:rsid w:val="00AC4D7A"/>
    <w:rsid w:val="00AC7C63"/>
    <w:rsid w:val="00AD43AE"/>
    <w:rsid w:val="00AE0857"/>
    <w:rsid w:val="00AE1842"/>
    <w:rsid w:val="00AE57C1"/>
    <w:rsid w:val="00AE7327"/>
    <w:rsid w:val="00AF0F54"/>
    <w:rsid w:val="00AF16A1"/>
    <w:rsid w:val="00B00AC2"/>
    <w:rsid w:val="00B01266"/>
    <w:rsid w:val="00B02455"/>
    <w:rsid w:val="00B06952"/>
    <w:rsid w:val="00B07706"/>
    <w:rsid w:val="00B13058"/>
    <w:rsid w:val="00B20C67"/>
    <w:rsid w:val="00B26086"/>
    <w:rsid w:val="00B3056F"/>
    <w:rsid w:val="00B31085"/>
    <w:rsid w:val="00B317C1"/>
    <w:rsid w:val="00B3232B"/>
    <w:rsid w:val="00B33A3A"/>
    <w:rsid w:val="00B36A1B"/>
    <w:rsid w:val="00B37F1E"/>
    <w:rsid w:val="00B546C8"/>
    <w:rsid w:val="00B54823"/>
    <w:rsid w:val="00B616A6"/>
    <w:rsid w:val="00B646A1"/>
    <w:rsid w:val="00B64834"/>
    <w:rsid w:val="00B6569B"/>
    <w:rsid w:val="00B65B70"/>
    <w:rsid w:val="00B65F90"/>
    <w:rsid w:val="00B67A51"/>
    <w:rsid w:val="00B67AB8"/>
    <w:rsid w:val="00B72F28"/>
    <w:rsid w:val="00B73EEA"/>
    <w:rsid w:val="00B748BC"/>
    <w:rsid w:val="00B75530"/>
    <w:rsid w:val="00B90835"/>
    <w:rsid w:val="00B90BE8"/>
    <w:rsid w:val="00B92F87"/>
    <w:rsid w:val="00B9468F"/>
    <w:rsid w:val="00BA2B1D"/>
    <w:rsid w:val="00BA652F"/>
    <w:rsid w:val="00BB1C9E"/>
    <w:rsid w:val="00BB20CE"/>
    <w:rsid w:val="00BC0D6E"/>
    <w:rsid w:val="00BC3A29"/>
    <w:rsid w:val="00BE28B5"/>
    <w:rsid w:val="00BE5D6C"/>
    <w:rsid w:val="00BE5F11"/>
    <w:rsid w:val="00BF2EBC"/>
    <w:rsid w:val="00BF3432"/>
    <w:rsid w:val="00BF7744"/>
    <w:rsid w:val="00BF7813"/>
    <w:rsid w:val="00BF7BB5"/>
    <w:rsid w:val="00C01864"/>
    <w:rsid w:val="00C01F07"/>
    <w:rsid w:val="00C04FEA"/>
    <w:rsid w:val="00C07F5C"/>
    <w:rsid w:val="00C11363"/>
    <w:rsid w:val="00C15A67"/>
    <w:rsid w:val="00C16815"/>
    <w:rsid w:val="00C22D3C"/>
    <w:rsid w:val="00C24CB8"/>
    <w:rsid w:val="00C326B0"/>
    <w:rsid w:val="00C34249"/>
    <w:rsid w:val="00C36722"/>
    <w:rsid w:val="00C42D41"/>
    <w:rsid w:val="00C465EA"/>
    <w:rsid w:val="00C51372"/>
    <w:rsid w:val="00C56E21"/>
    <w:rsid w:val="00C725AB"/>
    <w:rsid w:val="00CA0E23"/>
    <w:rsid w:val="00CA3A4B"/>
    <w:rsid w:val="00CB68AE"/>
    <w:rsid w:val="00CC1D77"/>
    <w:rsid w:val="00CC1DBD"/>
    <w:rsid w:val="00CC400D"/>
    <w:rsid w:val="00CC4E85"/>
    <w:rsid w:val="00CD02DA"/>
    <w:rsid w:val="00CD6939"/>
    <w:rsid w:val="00CE3068"/>
    <w:rsid w:val="00CE4BCF"/>
    <w:rsid w:val="00CF0EFC"/>
    <w:rsid w:val="00CF3EEF"/>
    <w:rsid w:val="00CF5563"/>
    <w:rsid w:val="00CF58B7"/>
    <w:rsid w:val="00D01D1C"/>
    <w:rsid w:val="00D024F6"/>
    <w:rsid w:val="00D04143"/>
    <w:rsid w:val="00D057C1"/>
    <w:rsid w:val="00D05BD7"/>
    <w:rsid w:val="00D12173"/>
    <w:rsid w:val="00D12527"/>
    <w:rsid w:val="00D130D8"/>
    <w:rsid w:val="00D149C2"/>
    <w:rsid w:val="00D219CF"/>
    <w:rsid w:val="00D244B2"/>
    <w:rsid w:val="00D2459F"/>
    <w:rsid w:val="00D27D6D"/>
    <w:rsid w:val="00D34623"/>
    <w:rsid w:val="00D35382"/>
    <w:rsid w:val="00D368DB"/>
    <w:rsid w:val="00D36B83"/>
    <w:rsid w:val="00D42DE6"/>
    <w:rsid w:val="00D42E71"/>
    <w:rsid w:val="00D50181"/>
    <w:rsid w:val="00D532E2"/>
    <w:rsid w:val="00D61959"/>
    <w:rsid w:val="00D63B8B"/>
    <w:rsid w:val="00D67084"/>
    <w:rsid w:val="00D6721C"/>
    <w:rsid w:val="00D72281"/>
    <w:rsid w:val="00D7587B"/>
    <w:rsid w:val="00D80B8A"/>
    <w:rsid w:val="00D81ED6"/>
    <w:rsid w:val="00D831ED"/>
    <w:rsid w:val="00D8519B"/>
    <w:rsid w:val="00D8663C"/>
    <w:rsid w:val="00DA1DAE"/>
    <w:rsid w:val="00DA4289"/>
    <w:rsid w:val="00DB156D"/>
    <w:rsid w:val="00DB211C"/>
    <w:rsid w:val="00DD4868"/>
    <w:rsid w:val="00DD6693"/>
    <w:rsid w:val="00DE00EB"/>
    <w:rsid w:val="00DE182A"/>
    <w:rsid w:val="00DE554E"/>
    <w:rsid w:val="00DF080B"/>
    <w:rsid w:val="00DF224B"/>
    <w:rsid w:val="00DF781C"/>
    <w:rsid w:val="00E012A2"/>
    <w:rsid w:val="00E029CF"/>
    <w:rsid w:val="00E03FBF"/>
    <w:rsid w:val="00E14AF3"/>
    <w:rsid w:val="00E41A39"/>
    <w:rsid w:val="00E50D0F"/>
    <w:rsid w:val="00E639A3"/>
    <w:rsid w:val="00E63A92"/>
    <w:rsid w:val="00E64797"/>
    <w:rsid w:val="00E64A1A"/>
    <w:rsid w:val="00E6536A"/>
    <w:rsid w:val="00E657F3"/>
    <w:rsid w:val="00E6643A"/>
    <w:rsid w:val="00E67105"/>
    <w:rsid w:val="00E67231"/>
    <w:rsid w:val="00E703FB"/>
    <w:rsid w:val="00E77589"/>
    <w:rsid w:val="00E803CF"/>
    <w:rsid w:val="00E81DCE"/>
    <w:rsid w:val="00E822E0"/>
    <w:rsid w:val="00E839F6"/>
    <w:rsid w:val="00E842E0"/>
    <w:rsid w:val="00E9015A"/>
    <w:rsid w:val="00E90170"/>
    <w:rsid w:val="00E97CE3"/>
    <w:rsid w:val="00EA332D"/>
    <w:rsid w:val="00EA4F0C"/>
    <w:rsid w:val="00EA75ED"/>
    <w:rsid w:val="00EB031A"/>
    <w:rsid w:val="00EB5CC3"/>
    <w:rsid w:val="00EB5D33"/>
    <w:rsid w:val="00EB6D65"/>
    <w:rsid w:val="00EB6E5A"/>
    <w:rsid w:val="00EC0F5A"/>
    <w:rsid w:val="00EC545D"/>
    <w:rsid w:val="00EC655F"/>
    <w:rsid w:val="00ED6977"/>
    <w:rsid w:val="00EE15B9"/>
    <w:rsid w:val="00EF24A7"/>
    <w:rsid w:val="00EF4619"/>
    <w:rsid w:val="00EF5B28"/>
    <w:rsid w:val="00EF601D"/>
    <w:rsid w:val="00F01178"/>
    <w:rsid w:val="00F026F7"/>
    <w:rsid w:val="00F02763"/>
    <w:rsid w:val="00F12327"/>
    <w:rsid w:val="00F13DD9"/>
    <w:rsid w:val="00F1544F"/>
    <w:rsid w:val="00F169EB"/>
    <w:rsid w:val="00F16D84"/>
    <w:rsid w:val="00F26DAD"/>
    <w:rsid w:val="00F3104C"/>
    <w:rsid w:val="00F374AC"/>
    <w:rsid w:val="00F432A0"/>
    <w:rsid w:val="00F4402B"/>
    <w:rsid w:val="00F50422"/>
    <w:rsid w:val="00F5294D"/>
    <w:rsid w:val="00F572BA"/>
    <w:rsid w:val="00F579D2"/>
    <w:rsid w:val="00F74F18"/>
    <w:rsid w:val="00F755FB"/>
    <w:rsid w:val="00F76365"/>
    <w:rsid w:val="00F80821"/>
    <w:rsid w:val="00F85E93"/>
    <w:rsid w:val="00F86432"/>
    <w:rsid w:val="00F91292"/>
    <w:rsid w:val="00F94E82"/>
    <w:rsid w:val="00F95265"/>
    <w:rsid w:val="00F958F4"/>
    <w:rsid w:val="00F9656C"/>
    <w:rsid w:val="00FA6605"/>
    <w:rsid w:val="00FB3F78"/>
    <w:rsid w:val="00FC0F61"/>
    <w:rsid w:val="00FC147A"/>
    <w:rsid w:val="00FC57D5"/>
    <w:rsid w:val="00FD068B"/>
    <w:rsid w:val="00FD20FA"/>
    <w:rsid w:val="00FD44FE"/>
    <w:rsid w:val="00FD6481"/>
    <w:rsid w:val="00FF030D"/>
    <w:rsid w:val="00FF4A29"/>
    <w:rsid w:val="00FF54E6"/>
    <w:rsid w:val="087D43DF"/>
    <w:rsid w:val="0A924AE8"/>
    <w:rsid w:val="2A3CC57D"/>
    <w:rsid w:val="336E814B"/>
    <w:rsid w:val="3CA3D504"/>
    <w:rsid w:val="3CCC4F17"/>
    <w:rsid w:val="461986EC"/>
    <w:rsid w:val="47282514"/>
    <w:rsid w:val="4CE2E421"/>
    <w:rsid w:val="4F7CE25E"/>
    <w:rsid w:val="52C68D39"/>
    <w:rsid w:val="530AE159"/>
    <w:rsid w:val="5B507096"/>
    <w:rsid w:val="606CB0C3"/>
    <w:rsid w:val="63A8AE03"/>
    <w:rsid w:val="72217EDC"/>
    <w:rsid w:val="72E98A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2A17"/>
  <w15:chartTrackingRefBased/>
  <w15:docId w15:val="{BF740ED4-231F-4307-A60A-09EC4EEA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39057B"/>
    <w:pPr>
      <w:spacing w:after="240" w:line="240" w:lineRule="auto"/>
    </w:pPr>
    <w:rPr>
      <w:rFonts w:ascii="Titillium Web" w:hAnsi="Titillium Web"/>
    </w:rPr>
  </w:style>
  <w:style w:type="paragraph" w:styleId="berschrift1">
    <w:name w:val="heading 1"/>
    <w:aliases w:val="Überschrift 1 Electric Purple"/>
    <w:next w:val="Verzeichnis4"/>
    <w:link w:val="berschrift1Zchn"/>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berschrift2">
    <w:name w:val="heading 2"/>
    <w:basedOn w:val="Standard"/>
    <w:next w:val="Standard"/>
    <w:link w:val="berschrift2Zchn"/>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berschrift3">
    <w:name w:val="heading 3"/>
    <w:basedOn w:val="Standard"/>
    <w:next w:val="Standard"/>
    <w:link w:val="berschrift3Zchn"/>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berschrift4">
    <w:name w:val="heading 4"/>
    <w:basedOn w:val="Standard"/>
    <w:next w:val="Standard"/>
    <w:link w:val="berschrift4Zchn"/>
    <w:uiPriority w:val="9"/>
    <w:qFormat/>
    <w:locked/>
    <w:rsid w:val="00DB211C"/>
    <w:pPr>
      <w:spacing w:after="0"/>
      <w:outlineLvl w:val="3"/>
    </w:pPr>
    <w:rPr>
      <w:b/>
    </w:rPr>
  </w:style>
  <w:style w:type="paragraph" w:styleId="berschrift5">
    <w:name w:val="heading 5"/>
    <w:basedOn w:val="Standard"/>
    <w:next w:val="Standard"/>
    <w:link w:val="berschrift5Zchn"/>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1 Electric Purple Zchn"/>
    <w:basedOn w:val="Absatz-Standardschriftart"/>
    <w:link w:val="berschrift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berschrift2Zchn">
    <w:name w:val="Überschrift 2 Zchn"/>
    <w:basedOn w:val="Absatz-Standardschriftart"/>
    <w:link w:val="berschrift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berschrift3Zchn">
    <w:name w:val="Überschrift 3 Zchn"/>
    <w:basedOn w:val="Absatz-Standardschriftart"/>
    <w:link w:val="berschrift3"/>
    <w:uiPriority w:val="9"/>
    <w:rsid w:val="000F03B1"/>
    <w:rPr>
      <w:rFonts w:ascii="Titillium Web" w:eastAsiaTheme="majorEastAsia" w:hAnsi="Titillium Web" w:cstheme="majorBidi"/>
      <w:b/>
      <w:color w:val="000000" w:themeColor="text1"/>
      <w:sz w:val="28"/>
    </w:rPr>
  </w:style>
  <w:style w:type="paragraph" w:styleId="Zitat">
    <w:name w:val="Quote"/>
    <w:basedOn w:val="Standard"/>
    <w:next w:val="Standard"/>
    <w:link w:val="ZitatZchn"/>
    <w:uiPriority w:val="29"/>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paragraph" w:styleId="Listenabsatz">
    <w:name w:val="List Paragraph"/>
    <w:basedOn w:val="Standard"/>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Yu Gothic UI" w:hAnsi="@Yu Gothic UI"/>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berschrift2"/>
    <w:next w:val="Standard"/>
    <w:uiPriority w:val="74"/>
    <w:rsid w:val="002D31A8"/>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semiHidden/>
    <w:qFormat/>
    <w:locked/>
    <w:rsid w:val="00791B59"/>
    <w:p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B01266"/>
    <w:pPr>
      <w:tabs>
        <w:tab w:val="left" w:pos="284"/>
        <w:tab w:val="right" w:leader="dot" w:pos="9628"/>
      </w:tabs>
      <w:spacing w:before="80" w:after="20"/>
    </w:pPr>
    <w:rPr>
      <w:b/>
      <w:noProof/>
    </w:rPr>
  </w:style>
  <w:style w:type="paragraph" w:styleId="Verzeichnis2">
    <w:name w:val="toc 2"/>
    <w:basedOn w:val="Standard"/>
    <w:next w:val="Standard"/>
    <w:autoRedefine/>
    <w:uiPriority w:val="39"/>
    <w:locked/>
    <w:rsid w:val="00B01266"/>
    <w:pPr>
      <w:tabs>
        <w:tab w:val="left" w:pos="993"/>
        <w:tab w:val="right" w:leader="dot" w:pos="9628"/>
      </w:tabs>
      <w:spacing w:after="20"/>
      <w:ind w:left="284"/>
    </w:pPr>
    <w:rPr>
      <w:noProof/>
      <w:color w:val="009EE3"/>
    </w:rPr>
  </w:style>
  <w:style w:type="paragraph" w:styleId="Verzeichnis3">
    <w:name w:val="toc 3"/>
    <w:basedOn w:val="Standard"/>
    <w:next w:val="Standard"/>
    <w:autoRedefine/>
    <w:uiPriority w:val="39"/>
    <w:locked/>
    <w:rsid w:val="00B01266"/>
    <w:pPr>
      <w:tabs>
        <w:tab w:val="left" w:pos="993"/>
        <w:tab w:val="right" w:leader="dot" w:pos="9628"/>
      </w:tabs>
      <w:spacing w:after="20"/>
      <w:ind w:left="284"/>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B211C"/>
    <w:rPr>
      <w:rFonts w:ascii="Titillium" w:hAnsi="Titillium"/>
      <w:b/>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KeinLeerraum">
    <w:name w:val="No Spacing"/>
    <w:uiPriority w:val="1"/>
    <w:semiHidden/>
    <w:qFormat/>
    <w:rsid w:val="006D523A"/>
    <w:pPr>
      <w:spacing w:after="0" w:line="240" w:lineRule="auto"/>
    </w:pPr>
    <w:rPr>
      <w:rFonts w:ascii="Titillium Web" w:hAnsi="Titillium Web"/>
    </w:rPr>
  </w:style>
  <w:style w:type="paragraph" w:styleId="Untertitel">
    <w:name w:val="Subtitle"/>
    <w:aliases w:val="Untertitel_Short"/>
    <w:basedOn w:val="Standard"/>
    <w:next w:val="Standard"/>
    <w:link w:val="UntertitelZchn"/>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emithellemGitternetz">
    <w:name w:val="Grid Table Light"/>
    <w:basedOn w:val="NormaleTabelle"/>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Standard"/>
    <w:link w:val="NummerierungZchn"/>
    <w:rsid w:val="00640D02"/>
    <w:pPr>
      <w:numPr>
        <w:numId w:val="19"/>
      </w:numPr>
      <w:spacing w:after="360"/>
      <w:ind w:left="357" w:hanging="357"/>
    </w:pPr>
  </w:style>
  <w:style w:type="character" w:customStyle="1" w:styleId="NummerierungZchn">
    <w:name w:val="Nummerierung Zchn"/>
    <w:basedOn w:val="Absatz-Standardschriftart"/>
    <w:link w:val="Nummerierung"/>
    <w:rsid w:val="00640D02"/>
    <w:rPr>
      <w:rFonts w:ascii="Titillium Web" w:hAnsi="Titillium Web"/>
    </w:rPr>
  </w:style>
  <w:style w:type="table" w:customStyle="1" w:styleId="BbcTabellesthetisch">
    <w:name w:val="Bbc Tabelle (ästhetisch)"/>
    <w:basedOn w:val="Tabellenraster"/>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Arial Black" w:hAnsi="Arial Black"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Beschriftung">
    <w:name w:val="caption"/>
    <w:basedOn w:val="Standard"/>
    <w:next w:val="Standard"/>
    <w:uiPriority w:val="35"/>
    <w:semiHidden/>
    <w:unhideWhenUsed/>
    <w:qFormat/>
    <w:locked/>
    <w:rsid w:val="00EB031A"/>
    <w:pPr>
      <w:spacing w:after="200"/>
    </w:pPr>
    <w:rPr>
      <w:i/>
      <w:iCs/>
      <w:color w:val="565656" w:themeColor="text2"/>
      <w:sz w:val="18"/>
      <w:szCs w:val="18"/>
    </w:rPr>
  </w:style>
  <w:style w:type="paragraph" w:styleId="Verzeichnis4">
    <w:name w:val="toc 4"/>
    <w:basedOn w:val="Standard"/>
    <w:next w:val="Standard"/>
    <w:autoRedefine/>
    <w:uiPriority w:val="39"/>
    <w:semiHidden/>
    <w:locked/>
    <w:rsid w:val="00723FC4"/>
    <w:pPr>
      <w:spacing w:after="100"/>
      <w:ind w:left="660"/>
    </w:pPr>
    <w:rPr>
      <w:rFonts w:asciiTheme="minorHAnsi" w:hAnsiTheme="minorHAnsi" w:cstheme="minorHAnsi"/>
    </w:rPr>
  </w:style>
  <w:style w:type="character" w:customStyle="1" w:styleId="UntertitelZchn">
    <w:name w:val="Untertitel Zchn"/>
    <w:aliases w:val="Untertitel_Short Zchn"/>
    <w:basedOn w:val="Absatz-Standardschriftart"/>
    <w:link w:val="Untertitel"/>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berschrift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Standard"/>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berarbeitung">
    <w:name w:val="Revision"/>
    <w:hidden/>
    <w:uiPriority w:val="99"/>
    <w:semiHidden/>
    <w:rsid w:val="00706079"/>
    <w:pPr>
      <w:spacing w:after="0" w:line="240" w:lineRule="auto"/>
    </w:pPr>
    <w:rPr>
      <w:rFonts w:ascii="Titillium" w:hAnsi="Titillium"/>
    </w:rPr>
  </w:style>
  <w:style w:type="paragraph" w:styleId="Aufzhlungszeichen2">
    <w:name w:val="List Bullet 2"/>
    <w:basedOn w:val="Standard"/>
    <w:uiPriority w:val="99"/>
    <w:semiHidden/>
    <w:qFormat/>
    <w:locked/>
    <w:rsid w:val="00D130D8"/>
    <w:pPr>
      <w:numPr>
        <w:numId w:val="29"/>
      </w:numPr>
      <w:contextualSpacing/>
    </w:pPr>
    <w:rPr>
      <w:rFonts w:ascii="Titillium Web ExtraLight" w:hAnsi="Titillium Web ExtraLight"/>
    </w:rPr>
  </w:style>
  <w:style w:type="paragraph" w:styleId="Aufzhlungszeichen3">
    <w:name w:val="List Bullet 3"/>
    <w:basedOn w:val="Standard"/>
    <w:uiPriority w:val="99"/>
    <w:semiHidden/>
    <w:qFormat/>
    <w:locked/>
    <w:rsid w:val="00D130D8"/>
    <w:pPr>
      <w:numPr>
        <w:numId w:val="28"/>
      </w:numPr>
      <w:contextualSpacing/>
    </w:pPr>
    <w:rPr>
      <w:rFonts w:ascii="Titillium Web ExtraLight" w:hAnsi="Titillium Web ExtraLight"/>
    </w:rPr>
  </w:style>
  <w:style w:type="paragraph" w:styleId="Aufzhlungszeichen4">
    <w:name w:val="List Bullet 4"/>
    <w:basedOn w:val="Standard"/>
    <w:uiPriority w:val="99"/>
    <w:semiHidden/>
    <w:qFormat/>
    <w:locked/>
    <w:rsid w:val="00137146"/>
    <w:pPr>
      <w:numPr>
        <w:numId w:val="7"/>
      </w:numPr>
      <w:contextualSpacing/>
    </w:pPr>
    <w:rPr>
      <w:rFonts w:ascii="Titillium Web Light" w:hAnsi="Titillium Web Light"/>
    </w:rPr>
  </w:style>
  <w:style w:type="paragraph" w:styleId="Aufzhlungszeichen5">
    <w:name w:val="List Bullet 5"/>
    <w:basedOn w:val="Standard"/>
    <w:uiPriority w:val="99"/>
    <w:semiHidden/>
    <w:locked/>
    <w:rsid w:val="00137146"/>
    <w:pPr>
      <w:numPr>
        <w:numId w:val="5"/>
      </w:numPr>
      <w:contextualSpacing/>
    </w:pPr>
    <w:rPr>
      <w:rFonts w:ascii="Titillium Web Light" w:hAnsi="Titillium Web Light"/>
    </w:rPr>
  </w:style>
  <w:style w:type="paragraph" w:styleId="Aufzhlungszeichen">
    <w:name w:val="List Bullet"/>
    <w:basedOn w:val="Standard"/>
    <w:uiPriority w:val="99"/>
    <w:semiHidden/>
    <w:qFormat/>
    <w:locked/>
    <w:rsid w:val="00137146"/>
    <w:pPr>
      <w:numPr>
        <w:numId w:val="20"/>
      </w:numPr>
      <w:contextualSpacing/>
    </w:pPr>
  </w:style>
  <w:style w:type="paragraph" w:styleId="Titel">
    <w:name w:val="Title"/>
    <w:basedOn w:val="Standard"/>
    <w:next w:val="Standard"/>
    <w:link w:val="TitelZchn"/>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semiHidden/>
    <w:rsid w:val="00310A51"/>
    <w:rPr>
      <w:rFonts w:asciiTheme="majorHAnsi" w:eastAsiaTheme="majorEastAsia" w:hAnsiTheme="majorHAnsi" w:cstheme="majorBidi"/>
      <w:spacing w:val="-10"/>
      <w:kern w:val="28"/>
      <w:sz w:val="56"/>
      <w:szCs w:val="56"/>
    </w:rPr>
  </w:style>
  <w:style w:type="character" w:styleId="Platzhaltertext">
    <w:name w:val="Placeholder Text"/>
    <w:basedOn w:val="Absatz-Standardschriftart"/>
    <w:uiPriority w:val="99"/>
    <w:semiHidden/>
    <w:locked/>
    <w:rsid w:val="00841643"/>
    <w:rPr>
      <w:color w:val="808080"/>
    </w:rPr>
  </w:style>
  <w:style w:type="paragraph" w:customStyle="1" w:styleId="paragraph">
    <w:name w:val="paragraph"/>
    <w:basedOn w:val="Standard"/>
    <w:rsid w:val="00045D8F"/>
    <w:pPr>
      <w:spacing w:before="100" w:beforeAutospacing="1" w:after="100" w:afterAutospacing="1"/>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045D8F"/>
  </w:style>
  <w:style w:type="character" w:customStyle="1" w:styleId="eop">
    <w:name w:val="eop"/>
    <w:basedOn w:val="Absatz-Standardschriftart"/>
    <w:rsid w:val="00045D8F"/>
  </w:style>
  <w:style w:type="paragraph" w:styleId="StandardWeb">
    <w:name w:val="Normal (Web)"/>
    <w:basedOn w:val="Standard"/>
    <w:uiPriority w:val="99"/>
    <w:semiHidden/>
    <w:unhideWhenUsed/>
    <w:locked/>
    <w:rsid w:val="0096193D"/>
    <w:pPr>
      <w:spacing w:before="100" w:beforeAutospacing="1" w:after="100" w:afterAutospacing="1"/>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96193D"/>
    <w:rPr>
      <w:b/>
      <w:bCs/>
    </w:rPr>
  </w:style>
  <w:style w:type="character" w:styleId="HTMLCode">
    <w:name w:val="HTML Code"/>
    <w:basedOn w:val="Absatz-Standardschriftart"/>
    <w:uiPriority w:val="99"/>
    <w:semiHidden/>
    <w:unhideWhenUsed/>
    <w:locked/>
    <w:rsid w:val="0096193D"/>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A23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44542343">
      <w:bodyDiv w:val="1"/>
      <w:marLeft w:val="0"/>
      <w:marRight w:val="0"/>
      <w:marTop w:val="0"/>
      <w:marBottom w:val="0"/>
      <w:divBdr>
        <w:top w:val="none" w:sz="0" w:space="0" w:color="auto"/>
        <w:left w:val="none" w:sz="0" w:space="0" w:color="auto"/>
        <w:bottom w:val="none" w:sz="0" w:space="0" w:color="auto"/>
        <w:right w:val="none" w:sz="0" w:space="0" w:color="auto"/>
      </w:divBdr>
      <w:divsChild>
        <w:div w:id="44450205">
          <w:marLeft w:val="0"/>
          <w:marRight w:val="0"/>
          <w:marTop w:val="0"/>
          <w:marBottom w:val="0"/>
          <w:divBdr>
            <w:top w:val="none" w:sz="0" w:space="0" w:color="auto"/>
            <w:left w:val="none" w:sz="0" w:space="0" w:color="auto"/>
            <w:bottom w:val="none" w:sz="0" w:space="0" w:color="auto"/>
            <w:right w:val="none" w:sz="0" w:space="0" w:color="auto"/>
          </w:divBdr>
        </w:div>
        <w:div w:id="141046341">
          <w:marLeft w:val="0"/>
          <w:marRight w:val="0"/>
          <w:marTop w:val="0"/>
          <w:marBottom w:val="0"/>
          <w:divBdr>
            <w:top w:val="none" w:sz="0" w:space="0" w:color="auto"/>
            <w:left w:val="none" w:sz="0" w:space="0" w:color="auto"/>
            <w:bottom w:val="none" w:sz="0" w:space="0" w:color="auto"/>
            <w:right w:val="none" w:sz="0" w:space="0" w:color="auto"/>
          </w:divBdr>
        </w:div>
        <w:div w:id="225191864">
          <w:marLeft w:val="0"/>
          <w:marRight w:val="0"/>
          <w:marTop w:val="0"/>
          <w:marBottom w:val="0"/>
          <w:divBdr>
            <w:top w:val="none" w:sz="0" w:space="0" w:color="auto"/>
            <w:left w:val="none" w:sz="0" w:space="0" w:color="auto"/>
            <w:bottom w:val="none" w:sz="0" w:space="0" w:color="auto"/>
            <w:right w:val="none" w:sz="0" w:space="0" w:color="auto"/>
          </w:divBdr>
        </w:div>
        <w:div w:id="240992559">
          <w:marLeft w:val="0"/>
          <w:marRight w:val="0"/>
          <w:marTop w:val="0"/>
          <w:marBottom w:val="0"/>
          <w:divBdr>
            <w:top w:val="none" w:sz="0" w:space="0" w:color="auto"/>
            <w:left w:val="none" w:sz="0" w:space="0" w:color="auto"/>
            <w:bottom w:val="none" w:sz="0" w:space="0" w:color="auto"/>
            <w:right w:val="none" w:sz="0" w:space="0" w:color="auto"/>
          </w:divBdr>
        </w:div>
        <w:div w:id="445320393">
          <w:marLeft w:val="0"/>
          <w:marRight w:val="0"/>
          <w:marTop w:val="0"/>
          <w:marBottom w:val="0"/>
          <w:divBdr>
            <w:top w:val="none" w:sz="0" w:space="0" w:color="auto"/>
            <w:left w:val="none" w:sz="0" w:space="0" w:color="auto"/>
            <w:bottom w:val="none" w:sz="0" w:space="0" w:color="auto"/>
            <w:right w:val="none" w:sz="0" w:space="0" w:color="auto"/>
          </w:divBdr>
        </w:div>
        <w:div w:id="871840627">
          <w:marLeft w:val="0"/>
          <w:marRight w:val="0"/>
          <w:marTop w:val="0"/>
          <w:marBottom w:val="0"/>
          <w:divBdr>
            <w:top w:val="none" w:sz="0" w:space="0" w:color="auto"/>
            <w:left w:val="none" w:sz="0" w:space="0" w:color="auto"/>
            <w:bottom w:val="none" w:sz="0" w:space="0" w:color="auto"/>
            <w:right w:val="none" w:sz="0" w:space="0" w:color="auto"/>
          </w:divBdr>
        </w:div>
        <w:div w:id="887381015">
          <w:marLeft w:val="0"/>
          <w:marRight w:val="0"/>
          <w:marTop w:val="0"/>
          <w:marBottom w:val="0"/>
          <w:divBdr>
            <w:top w:val="none" w:sz="0" w:space="0" w:color="auto"/>
            <w:left w:val="none" w:sz="0" w:space="0" w:color="auto"/>
            <w:bottom w:val="none" w:sz="0" w:space="0" w:color="auto"/>
            <w:right w:val="none" w:sz="0" w:space="0" w:color="auto"/>
          </w:divBdr>
        </w:div>
        <w:div w:id="1420248658">
          <w:marLeft w:val="0"/>
          <w:marRight w:val="0"/>
          <w:marTop w:val="0"/>
          <w:marBottom w:val="0"/>
          <w:divBdr>
            <w:top w:val="none" w:sz="0" w:space="0" w:color="auto"/>
            <w:left w:val="none" w:sz="0" w:space="0" w:color="auto"/>
            <w:bottom w:val="none" w:sz="0" w:space="0" w:color="auto"/>
            <w:right w:val="none" w:sz="0" w:space="0" w:color="auto"/>
          </w:divBdr>
        </w:div>
        <w:div w:id="1908607565">
          <w:marLeft w:val="0"/>
          <w:marRight w:val="0"/>
          <w:marTop w:val="0"/>
          <w:marBottom w:val="0"/>
          <w:divBdr>
            <w:top w:val="none" w:sz="0" w:space="0" w:color="auto"/>
            <w:left w:val="none" w:sz="0" w:space="0" w:color="auto"/>
            <w:bottom w:val="none" w:sz="0" w:space="0" w:color="auto"/>
            <w:right w:val="none" w:sz="0" w:space="0" w:color="auto"/>
          </w:divBdr>
        </w:div>
        <w:div w:id="2085687057">
          <w:marLeft w:val="0"/>
          <w:marRight w:val="0"/>
          <w:marTop w:val="0"/>
          <w:marBottom w:val="0"/>
          <w:divBdr>
            <w:top w:val="none" w:sz="0" w:space="0" w:color="auto"/>
            <w:left w:val="none" w:sz="0" w:space="0" w:color="auto"/>
            <w:bottom w:val="none" w:sz="0" w:space="0" w:color="auto"/>
            <w:right w:val="none" w:sz="0" w:space="0" w:color="auto"/>
          </w:divBdr>
        </w:div>
      </w:divsChild>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268200424">
      <w:bodyDiv w:val="1"/>
      <w:marLeft w:val="0"/>
      <w:marRight w:val="0"/>
      <w:marTop w:val="0"/>
      <w:marBottom w:val="0"/>
      <w:divBdr>
        <w:top w:val="none" w:sz="0" w:space="0" w:color="auto"/>
        <w:left w:val="none" w:sz="0" w:space="0" w:color="auto"/>
        <w:bottom w:val="none" w:sz="0" w:space="0" w:color="auto"/>
        <w:right w:val="none" w:sz="0" w:space="0" w:color="auto"/>
      </w:divBdr>
    </w:div>
    <w:div w:id="1358774648">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582909838">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65738512">
      <w:bodyDiv w:val="1"/>
      <w:marLeft w:val="0"/>
      <w:marRight w:val="0"/>
      <w:marTop w:val="0"/>
      <w:marBottom w:val="0"/>
      <w:divBdr>
        <w:top w:val="none" w:sz="0" w:space="0" w:color="auto"/>
        <w:left w:val="none" w:sz="0" w:space="0" w:color="auto"/>
        <w:bottom w:val="none" w:sz="0" w:space="0" w:color="auto"/>
        <w:right w:val="none" w:sz="0" w:space="0" w:color="auto"/>
      </w:divBdr>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43211139">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876237671">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image" Target="media/image3.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yperlink" Target="http://www.7timer.info/doc.php?lang=e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3.xml"/><Relationship Id="rId10" Type="http://schemas.openxmlformats.org/officeDocument/2006/relationships/styles" Target="styl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2.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tzhaltertext"/>
            </w:rPr>
            <w:t>Untertitel</w:t>
          </w:r>
        </w:p>
      </w:docPartBody>
    </w:docPart>
    <w:docPart>
      <w:docPartPr>
        <w:name w:val="DefaultPlaceholder_-1854013440"/>
        <w:category>
          <w:name w:val="Allgemein"/>
          <w:gallery w:val="placeholder"/>
        </w:category>
        <w:types>
          <w:type w:val="bbPlcHdr"/>
        </w:types>
        <w:behaviors>
          <w:behavior w:val="content"/>
        </w:behaviors>
        <w:guid w:val="{0288BBD3-676D-46AE-9E4F-BE3CD6BAA004}"/>
      </w:docPartPr>
      <w:docPartBody>
        <w:p w:rsidR="00D62B64" w:rsidRDefault="000C1737">
          <w:r w:rsidRPr="003D3345">
            <w:rPr>
              <w:rStyle w:val="Platzhaltertext"/>
            </w:rPr>
            <w:t>Klicken oder tippen Sie hier, um Text einzugeben.</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tzhaltertext"/>
            </w:rPr>
            <w:t>Titel des Dokuments</w:t>
          </w:r>
        </w:p>
      </w:docPartBody>
    </w:docPart>
    <w:docPart>
      <w:docPartPr>
        <w:name w:val="F6EFBA0A02F81E40AADF92C5FFDDE641"/>
        <w:category>
          <w:name w:val="General"/>
          <w:gallery w:val="placeholder"/>
        </w:category>
        <w:types>
          <w:type w:val="bbPlcHdr"/>
        </w:types>
        <w:behaviors>
          <w:behavior w:val="content"/>
        </w:behaviors>
        <w:guid w:val="{68D0D339-30DB-B54C-92B7-439ECEC529BB}"/>
      </w:docPartPr>
      <w:docPartBody>
        <w:p w:rsidR="001E2CC2" w:rsidRDefault="00A4680E">
          <w:r w:rsidRPr="00B5201E">
            <w:rPr>
              <w:rStyle w:val="Platzhaltertext"/>
            </w:rPr>
            <w:t>Überschrift</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tzhaltertext"/>
            </w:rPr>
            <w:t>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Titillium Web">
    <w:altName w:val="Calibri"/>
    <w:panose1 w:val="00000500000000000000"/>
    <w:charset w:val="4D"/>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0000000000000000000"/>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Yu Gothic UI">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Titillium Web Light">
    <w:panose1 w:val="00000400000000000000"/>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4"/>
    <w:rsid w:val="00070D26"/>
    <w:rsid w:val="000A32CF"/>
    <w:rsid w:val="000B1214"/>
    <w:rsid w:val="000C1737"/>
    <w:rsid w:val="00161391"/>
    <w:rsid w:val="001E2CC2"/>
    <w:rsid w:val="002D774E"/>
    <w:rsid w:val="003753BE"/>
    <w:rsid w:val="004D47B2"/>
    <w:rsid w:val="0060544A"/>
    <w:rsid w:val="00811DDD"/>
    <w:rsid w:val="008E0018"/>
    <w:rsid w:val="009D7149"/>
    <w:rsid w:val="009F5B5D"/>
    <w:rsid w:val="00A4680E"/>
    <w:rsid w:val="00B748BC"/>
    <w:rsid w:val="00D3784E"/>
    <w:rsid w:val="00D62B64"/>
    <w:rsid w:val="00DC5BD9"/>
    <w:rsid w:val="00E028D9"/>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46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evaluation xmlns="http://schema.officeatwork365.com/2015/evaluation">
  <parameters>officeatworkDocumentPart: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</parameters>
</evaluation>
</file>

<file path=customXml/item2.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3.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cc8a1c4a-6728-4179-b42a-0aecff8b12e8" xsi:nil="true"/>
    <lcf76f155ced4ddcb4097134ff3c332f xmlns="64965b90-eb50-478f-acda-bcaccfb4e50f">
      <Terms xmlns="http://schemas.microsoft.com/office/infopath/2007/PartnerControls"/>
    </lcf76f155ced4ddcb4097134ff3c332f>
  </documentManagement>
</p:properties>
</file>

<file path=customXml/item6.xml><?xml version="1.0" encoding="utf-8"?>
<ct:contentTypeSchema xmlns:ct="http://schemas.microsoft.com/office/2006/metadata/contentType" xmlns:ma="http://schemas.microsoft.com/office/2006/metadata/properties/metaAttributes" ct:_="" ma:_="" ma:contentTypeName="Dokument" ma:contentTypeID="0x01010020B125DD57AA0D4AB2EDB8A8DDB5B920" ma:contentTypeVersion="11" ma:contentTypeDescription="Ein neues Dokument erstellen." ma:contentTypeScope="" ma:versionID="3ad4d5ad540f802f6de9ee1aa9b30286">
  <xsd:schema xmlns:xsd="http://www.w3.org/2001/XMLSchema" xmlns:xs="http://www.w3.org/2001/XMLSchema" xmlns:p="http://schemas.microsoft.com/office/2006/metadata/properties" xmlns:ns2="64965b90-eb50-478f-acda-bcaccfb4e50f" xmlns:ns3="cc8a1c4a-6728-4179-b42a-0aecff8b12e8" targetNamespace="http://schemas.microsoft.com/office/2006/metadata/properties" ma:root="true" ma:fieldsID="e8e0ebf8d37e8d457429912c5b9b1aae" ns2:_="" ns3:_="">
    <xsd:import namespace="64965b90-eb50-478f-acda-bcaccfb4e50f"/>
    <xsd:import namespace="cc8a1c4a-6728-4179-b42a-0aecff8b12e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965b90-eb50-478f-acda-bcaccfb4e5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8a1c4a-6728-4179-b42a-0aecff8b12e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9c5d1ca-5f82-4000-871b-f7de5d399771}" ma:internalName="TaxCatchAll" ma:showField="CatchAllData" ma:web="cc8a1c4a-6728-4179-b42a-0aecff8b12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Props1.xml><?xml version="1.0" encoding="utf-8"?>
<ds:datastoreItem xmlns:ds="http://schemas.openxmlformats.org/officeDocument/2006/customXml" ds:itemID="{83BDBBD0-55B1-3D4D-AF00-C4100BE5A53D}">
  <ds:schemaRefs>
    <ds:schemaRef ds:uri="http://schema.officeatwork365.com/2015/evaluation"/>
  </ds:schemaRefs>
</ds:datastoreItem>
</file>

<file path=customXml/itemProps2.xml><?xml version="1.0" encoding="utf-8"?>
<ds:datastoreItem xmlns:ds="http://schemas.openxmlformats.org/officeDocument/2006/customXml" ds:itemID="{DFDA7A12-9A88-4342-84B8-C67EF0C08D76}">
  <ds:schemaRefs>
    <ds:schemaRef ds:uri="http://schema.officeatwork365.com/2015/designSettings"/>
  </ds:schemaRefs>
</ds:datastoreItem>
</file>

<file path=customXml/itemProps3.xml><?xml version="1.0" encoding="utf-8"?>
<ds:datastoreItem xmlns:ds="http://schemas.openxmlformats.org/officeDocument/2006/customXml" ds:itemID="{5F361008-D988-2BB6-7316-0ACE5A5571D8}">
  <ds:schemaRefs>
    <ds:schemaRef ds:uri="http://schema.officeatwork.com/2022/templateReference"/>
  </ds:schemaRefs>
</ds:datastoreItem>
</file>

<file path=customXml/itemProps4.xml><?xml version="1.0" encoding="utf-8"?>
<ds:datastoreItem xmlns:ds="http://schemas.openxmlformats.org/officeDocument/2006/customXml" ds:itemID="{49B1BAC2-FA7F-4079-8916-08C5ABEF542E}">
  <ds:schemaRefs>
    <ds:schemaRef ds:uri="http://schemas.openxmlformats.org/officeDocument/2006/bibliography"/>
  </ds:schemaRefs>
</ds:datastoreItem>
</file>

<file path=customXml/itemProps5.xml><?xml version="1.0" encoding="utf-8"?>
<ds:datastoreItem xmlns:ds="http://schemas.openxmlformats.org/officeDocument/2006/customXml" ds:itemID="{0CA24BAA-B6A6-4EEA-A002-579AE82D9F36}">
  <ds:schemaRefs>
    <ds:schemaRef ds:uri="http://www.w3.org/XML/1998/namespace"/>
    <ds:schemaRef ds:uri="http://purl.org/dc/dcmitype/"/>
    <ds:schemaRef ds:uri="http://purl.org/dc/elements/1.1/"/>
    <ds:schemaRef ds:uri="64965b90-eb50-478f-acda-bcaccfb4e50f"/>
    <ds:schemaRef ds:uri="cc8a1c4a-6728-4179-b42a-0aecff8b12e8"/>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 ds:uri="http://purl.org/dc/terms/"/>
  </ds:schemaRefs>
</ds:datastoreItem>
</file>

<file path=customXml/itemProps6.xml><?xml version="1.0" encoding="utf-8"?>
<ds:datastoreItem xmlns:ds="http://schemas.openxmlformats.org/officeDocument/2006/customXml" ds:itemID="{CB4039A8-6AD6-4DF3-A884-F6B456B46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965b90-eb50-478f-acda-bcaccfb4e50f"/>
    <ds:schemaRef ds:uri="cc8a1c4a-6728-4179-b42a-0aecff8b12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34690CD6-15DB-409D-AC08-F2A007907A40}">
  <ds:schemaRefs>
    <ds:schemaRef ds:uri="http://schemas.microsoft.com/sharepoint/v3/contenttype/forms"/>
  </ds:schemaRefs>
</ds:datastoreItem>
</file>

<file path=customXml/itemProps8.xml><?xml version="1.0" encoding="utf-8"?>
<ds:datastoreItem xmlns:ds="http://schemas.openxmlformats.org/officeDocument/2006/customXml" ds:itemID="{A390F21B-ED03-4081-8107-5855C29A570F}">
  <ds:schemaRefs>
    <ds:schemaRef ds:uri="http://schema.officeatwork365.com/2015/dataConnectio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893</Words>
  <Characters>5627</Characters>
  <Application>Microsoft Office Word</Application>
  <DocSecurity>0</DocSecurity>
  <Lines>46</Lines>
  <Paragraphs>13</Paragraphs>
  <ScaleCrop>false</ScaleCrop>
  <Company/>
  <LinksUpToDate>false</LinksUpToDate>
  <CharactersWithSpaces>6507</CharactersWithSpaces>
  <SharedDoc>false</SharedDoc>
  <HLinks>
    <vt:vector size="6" baseType="variant">
      <vt:variant>
        <vt:i4>6881390</vt:i4>
      </vt:variant>
      <vt:variant>
        <vt:i4>0</vt:i4>
      </vt:variant>
      <vt:variant>
        <vt:i4>0</vt:i4>
      </vt:variant>
      <vt:variant>
        <vt:i4>5</vt:i4>
      </vt:variant>
      <vt:variant>
        <vt:lpwstr>http://www.7timer.info/doc.php?lang=en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Vincent Witzmann</cp:lastModifiedBy>
  <cp:revision>2</cp:revision>
  <cp:lastPrinted>2023-01-31T21:06:00Z</cp:lastPrinted>
  <dcterms:created xsi:type="dcterms:W3CDTF">2024-07-05T12:24:00Z</dcterms:created>
  <dcterms:modified xsi:type="dcterms:W3CDTF">2024-07-05T12:24:00Z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0x01010020B125DD57AA0D4AB2EDB8A8DDB5B920</vt:lpwstr>
  </property>
  <property fmtid="{D5CDD505-2E9C-101B-9397-08002B2CF9AE}" pid="3" name="Order">
    <vt:r8>35400</vt:r8>
  </property>
  <property fmtid="{D5CDD505-2E9C-101B-9397-08002B2CF9AE}" pid="4" name="MediaServiceImageTags">
    <vt:lpwstr/>
  </property>
</Properties>
</file>